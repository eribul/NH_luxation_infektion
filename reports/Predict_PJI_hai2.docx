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8A37" w14:textId="77777777" w:rsidR="008E63A1" w:rsidRDefault="006D4D2D">
      <w:pPr>
        <w:pStyle w:val="Rubrik"/>
      </w:pPr>
      <w:r>
        <w:t>Prediction of Periprosthetic Joint Infection after Total Hip Arthroplasty: a simplified and externally validated model based on observational registry data from Sweden and …</w:t>
      </w:r>
    </w:p>
    <w:p w14:paraId="27D41DCC" w14:textId="78A41EEA" w:rsidR="008E63A1" w:rsidRDefault="006D4D2D">
      <w:pPr>
        <w:pStyle w:val="Author"/>
      </w:pPr>
      <w:r>
        <w:t>Erik Bulow</w:t>
      </w:r>
      <w:r>
        <w:rPr>
          <w:vertAlign w:val="superscript"/>
        </w:rPr>
        <w:t>1,2,3</w:t>
      </w:r>
      <w:r>
        <w:t xml:space="preserve">, </w:t>
      </w:r>
      <w:ins w:id="0" w:author="Nils Hailer" w:date="2020-09-04T13:16:00Z">
        <w:r w:rsidR="00957F63">
          <w:t xml:space="preserve">Alma </w:t>
        </w:r>
        <w:proofErr w:type="spellStart"/>
        <w:r w:rsidR="00957F63">
          <w:t>Besic</w:t>
        </w:r>
        <w:proofErr w:type="spellEnd"/>
        <w:r w:rsidR="00957F63">
          <w:t xml:space="preserve">-Pedersen, </w:t>
        </w:r>
      </w:ins>
      <w:ins w:id="1" w:author="Nils Hailer" w:date="2020-09-04T13:17:00Z">
        <w:r w:rsidR="00957F63">
          <w:t xml:space="preserve">Ina </w:t>
        </w:r>
        <w:proofErr w:type="spellStart"/>
        <w:r w:rsidR="00957F63">
          <w:t>Trolle</w:t>
        </w:r>
        <w:proofErr w:type="spellEnd"/>
        <w:r w:rsidR="00957F63">
          <w:t xml:space="preserve"> Andersen, </w:t>
        </w:r>
      </w:ins>
      <w:r>
        <w:t>Ola Rolfson</w:t>
      </w:r>
      <w:r>
        <w:rPr>
          <w:vertAlign w:val="superscript"/>
        </w:rPr>
        <w:t>1,2,3</w:t>
      </w:r>
      <w:r>
        <w:t xml:space="preserve">, </w:t>
      </w:r>
      <w:del w:id="2" w:author="Nils Hailer" w:date="2020-09-04T13:17:00Z">
        <w:r w:rsidDel="00957F63">
          <w:delText xml:space="preserve">…, </w:delText>
        </w:r>
      </w:del>
      <w:bookmarkStart w:id="3" w:name="_GoBack"/>
      <w:bookmarkEnd w:id="3"/>
      <w:r>
        <w:t>Nils P. Hailer</w:t>
      </w:r>
      <w:r>
        <w:rPr>
          <w:vertAlign w:val="superscript"/>
        </w:rPr>
        <w:t>1,3</w:t>
      </w:r>
    </w:p>
    <w:p w14:paraId="0F87EF55" w14:textId="77777777" w:rsidR="008E63A1" w:rsidRDefault="006D4D2D">
      <w:pPr>
        <w:pStyle w:val="Datum"/>
      </w:pPr>
      <w:r>
        <w:t>2020-06-04</w:t>
      </w:r>
    </w:p>
    <w:p w14:paraId="6CF549A5" w14:textId="77777777" w:rsidR="008E63A1" w:rsidRDefault="006D4D2D">
      <w:pPr>
        <w:pStyle w:val="Compact"/>
        <w:numPr>
          <w:ilvl w:val="0"/>
          <w:numId w:val="7"/>
        </w:numPr>
      </w:pPr>
      <w:r>
        <w:t>The Swedish Hip Arthroplasty Register, Gothenburg, Sweden</w:t>
      </w:r>
    </w:p>
    <w:p w14:paraId="191740DF" w14:textId="77777777" w:rsidR="008E63A1" w:rsidRDefault="006D4D2D">
      <w:pPr>
        <w:pStyle w:val="Compact"/>
        <w:numPr>
          <w:ilvl w:val="0"/>
          <w:numId w:val="7"/>
        </w:numPr>
      </w:pPr>
      <w:r>
        <w:t>Department of Orthopaedics, Institute of Clinical Sciences, The Sahlgrenska Academy, University of Gothenburg, Gothenburg, Sweden</w:t>
      </w:r>
    </w:p>
    <w:p w14:paraId="2C205D4A" w14:textId="77777777" w:rsidR="008E63A1" w:rsidRDefault="006D4D2D">
      <w:pPr>
        <w:pStyle w:val="Compact"/>
        <w:numPr>
          <w:ilvl w:val="0"/>
          <w:numId w:val="7"/>
        </w:numPr>
      </w:pPr>
      <w:r>
        <w:t>Department of Orthopaedics, Institute of Surgical Sciences, Uppsala University Hospital, Uppsala, Sweden</w:t>
      </w:r>
    </w:p>
    <w:p w14:paraId="70A7B526" w14:textId="77777777" w:rsidR="008E63A1" w:rsidRPr="00E72F74" w:rsidRDefault="006D4D2D">
      <w:pPr>
        <w:pStyle w:val="FirstParagraph"/>
        <w:rPr>
          <w:lang w:val="sv-SE"/>
        </w:rPr>
      </w:pPr>
      <w:proofErr w:type="spellStart"/>
      <w:r w:rsidRPr="00E72F74">
        <w:rPr>
          <w:b/>
          <w:lang w:val="sv-SE"/>
        </w:rPr>
        <w:t>Correspondance</w:t>
      </w:r>
      <w:proofErr w:type="spellEnd"/>
      <w:r w:rsidRPr="00E72F74">
        <w:rPr>
          <w:b/>
          <w:lang w:val="sv-SE"/>
        </w:rPr>
        <w:t>:</w:t>
      </w:r>
      <w:r w:rsidRPr="00E72F74">
        <w:rPr>
          <w:lang w:val="sv-SE"/>
        </w:rPr>
        <w:t xml:space="preserve"> </w:t>
      </w:r>
      <w:r w:rsidR="00F259CD">
        <w:fldChar w:fldCharType="begin"/>
      </w:r>
      <w:r w:rsidR="00F259CD" w:rsidRPr="00957F63">
        <w:rPr>
          <w:lang w:val="sv-SE"/>
          <w:rPrChange w:id="4" w:author="Nils Hailer" w:date="2020-09-04T13:16:00Z">
            <w:rPr/>
          </w:rPrChange>
        </w:rPr>
        <w:instrText xml:space="preserve"> HYPERLINK "mailto:erik.bulow@vgregion.se" \h </w:instrText>
      </w:r>
      <w:r w:rsidR="00F259CD">
        <w:fldChar w:fldCharType="separate"/>
      </w:r>
      <w:r w:rsidRPr="00E72F74">
        <w:rPr>
          <w:rStyle w:val="Hyperlnk"/>
          <w:lang w:val="sv-SE"/>
        </w:rPr>
        <w:t>erik.bulow@vgregion.se</w:t>
      </w:r>
      <w:r w:rsidR="00F259CD">
        <w:rPr>
          <w:rStyle w:val="Hyperlnk"/>
          <w:lang w:val="sv-SE"/>
        </w:rPr>
        <w:fldChar w:fldCharType="end"/>
      </w:r>
      <w:r w:rsidRPr="00E72F74">
        <w:rPr>
          <w:lang w:val="sv-SE"/>
        </w:rPr>
        <w:t xml:space="preserve">; +46 70 08 234 28; Svenska </w:t>
      </w:r>
      <w:proofErr w:type="spellStart"/>
      <w:r w:rsidRPr="00E72F74">
        <w:rPr>
          <w:lang w:val="sv-SE"/>
        </w:rPr>
        <w:t>Hoftprotesregistret</w:t>
      </w:r>
      <w:proofErr w:type="spellEnd"/>
      <w:r w:rsidRPr="00E72F74">
        <w:rPr>
          <w:lang w:val="sv-SE"/>
        </w:rPr>
        <w:t xml:space="preserve">, Registercentrum </w:t>
      </w:r>
      <w:proofErr w:type="spellStart"/>
      <w:r w:rsidRPr="00E72F74">
        <w:rPr>
          <w:lang w:val="sv-SE"/>
        </w:rPr>
        <w:t>Vastra</w:t>
      </w:r>
      <w:proofErr w:type="spellEnd"/>
      <w:r w:rsidRPr="00E72F74">
        <w:rPr>
          <w:lang w:val="sv-SE"/>
        </w:rPr>
        <w:t xml:space="preserve"> </w:t>
      </w:r>
      <w:proofErr w:type="spellStart"/>
      <w:r w:rsidRPr="00E72F74">
        <w:rPr>
          <w:lang w:val="sv-SE"/>
        </w:rPr>
        <w:t>Gotaland</w:t>
      </w:r>
      <w:proofErr w:type="spellEnd"/>
      <w:r w:rsidRPr="00E72F74">
        <w:rPr>
          <w:lang w:val="sv-SE"/>
        </w:rPr>
        <w:t>, SE-413 45, Sweden</w:t>
      </w:r>
    </w:p>
    <w:p w14:paraId="6CDD67C4" w14:textId="77777777" w:rsidR="008E63A1" w:rsidRDefault="006D4D2D">
      <w:pPr>
        <w:pStyle w:val="Rubrik5"/>
      </w:pPr>
      <w:bookmarkStart w:id="5" w:name="page-break"/>
      <w:r>
        <w:lastRenderedPageBreak/>
        <w:t>PAGE BREAK</w:t>
      </w:r>
      <w:bookmarkEnd w:id="5"/>
    </w:p>
    <w:p w14:paraId="04E2B8E0" w14:textId="77777777" w:rsidR="008E63A1" w:rsidRDefault="006D4D2D">
      <w:pPr>
        <w:pStyle w:val="Rubrik1"/>
      </w:pPr>
      <w:bookmarkStart w:id="6" w:name="abstract"/>
      <w:r>
        <w:t>Abstract</w:t>
      </w:r>
      <w:bookmarkEnd w:id="6"/>
    </w:p>
    <w:p w14:paraId="08DB27CB" w14:textId="77777777" w:rsidR="008E63A1" w:rsidRDefault="006D4D2D">
      <w:pPr>
        <w:pStyle w:val="FirstParagraph"/>
      </w:pPr>
      <w:r>
        <w:rPr>
          <w:b/>
        </w:rPr>
        <w:t xml:space="preserve">OJECTIVE: </w:t>
      </w:r>
      <w:r>
        <w:t xml:space="preserve"> 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14:paraId="5A9255FC" w14:textId="77777777" w:rsidR="008E63A1" w:rsidRDefault="006D4D2D">
      <w:pPr>
        <w:pStyle w:val="Brdtext"/>
      </w:pPr>
      <w:r>
        <w:rPr>
          <w:b/>
        </w:rPr>
        <w:t xml:space="preserve">PARTICIPANTS AND METHODS: </w:t>
      </w:r>
      <w:r>
        <w:t xml:space="preserve"> We analysed 86,415 patients recorded in the Swedish </w:t>
      </w:r>
      <w:ins w:id="7" w:author="Nils Hailer" w:date="2020-06-05T12:28:00Z">
        <w:r w:rsidR="00C67D39">
          <w:t>H</w:t>
        </w:r>
      </w:ins>
      <w:del w:id="8" w:author="Nils Hailer" w:date="2020-06-05T12:28:00Z">
        <w:r w:rsidDel="00C67D39">
          <w:delText>h</w:delText>
        </w:r>
      </w:del>
      <w:r>
        <w:t xml:space="preserve">ip </w:t>
      </w:r>
      <w:del w:id="9" w:author="Nils Hailer" w:date="2020-06-05T12:28:00Z">
        <w:r w:rsidDel="00C67D39">
          <w:delText>a</w:delText>
        </w:r>
      </w:del>
      <w:ins w:id="10" w:author="Nils Hailer" w:date="2020-06-05T12:28:00Z">
        <w:r w:rsidR="00C67D39">
          <w:t>A</w:t>
        </w:r>
      </w:ins>
      <w:r>
        <w:t xml:space="preserve">rthroplasty </w:t>
      </w:r>
      <w:del w:id="11" w:author="Nils Hailer" w:date="2020-06-05T12:28:00Z">
        <w:r w:rsidDel="00C67D39">
          <w:delText>r</w:delText>
        </w:r>
      </w:del>
      <w:ins w:id="12" w:author="Nils Hailer" w:date="2020-06-05T12:28:00Z">
        <w:r w:rsidR="00C67D39">
          <w:t>R</w:t>
        </w:r>
      </w:ins>
      <w:r>
        <w:t xml:space="preserve">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 </w:t>
      </w:r>
      <w:r>
        <w:rPr>
          <w:b/>
        </w:rPr>
        <w:t>XXX</w:t>
      </w:r>
      <w:r>
        <w:t xml:space="preserve"> patients from </w:t>
      </w:r>
      <w:r>
        <w:rPr>
          <w:b/>
        </w:rPr>
        <w:t>XXX</w:t>
      </w:r>
      <w:r>
        <w:t>. We assessed model performance by analysing the area under the receiver operation characteristics curve (AUC) and by calibration belt plots.</w:t>
      </w:r>
    </w:p>
    <w:p w14:paraId="3AF98A13" w14:textId="77777777" w:rsidR="008E63A1" w:rsidRDefault="006D4D2D">
      <w:pPr>
        <w:pStyle w:val="Brdtext"/>
      </w:pPr>
      <w:r>
        <w:rPr>
          <w:b/>
        </w:rPr>
        <w:t xml:space="preserve">RESULTS: </w:t>
      </w:r>
      <w:r>
        <w:t xml:space="preserve"> The crude incidence rate of PJI after THA was 2.25 % within 90, days and 3.26 % within two years in the Swedish derivation cohort. A prediction model for PJI within 90 days combined the underlaying diagnosis for THA, body mass index, </w:t>
      </w:r>
      <w:ins w:id="13" w:author="Nils Hailer" w:date="2020-06-05T12:26:00Z">
        <w:r w:rsidR="00C67D39">
          <w:t xml:space="preserve">American Society for Anesthesiologists </w:t>
        </w:r>
      </w:ins>
      <w:del w:id="14" w:author="Nils Hailer" w:date="2020-06-05T12:26:00Z">
        <w:r w:rsidDel="00C67D39">
          <w:delText>asa</w:delText>
        </w:r>
      </w:del>
      <w:ins w:id="15" w:author="Nils Hailer" w:date="2020-06-05T12:26:00Z">
        <w:r w:rsidR="00C67D39">
          <w:t>(ASA)</w:t>
        </w:r>
      </w:ins>
      <w:r>
        <w:t xml:space="preserve"> class, gender, and the precense of CNS disease or psoriasis, resulting in an AUC = 0.66 (95 % CI: 0.65 to 0.67) internally and </w:t>
      </w:r>
      <w:r>
        <w:rPr>
          <w:b/>
        </w:rPr>
        <w:t>(AUC=XXX, 95% CI: XXX to XXX)</w:t>
      </w:r>
      <w:r>
        <w:t xml:space="preserve"> externally. A model for PJI within two years had similar performance internally (AUC = 0.66, 95 % CI: 0.65 to 0.67) and externally </w:t>
      </w:r>
      <w:r>
        <w:rPr>
          <w:b/>
        </w:rPr>
        <w:t>XXX (95% CI: XXX to XXX)</w:t>
      </w:r>
      <w:r>
        <w:t xml:space="preserve">. These models were superior </w:t>
      </w:r>
      <w:r>
        <w:lastRenderedPageBreak/>
        <w:t xml:space="preserve">to traditional models based on the </w:t>
      </w:r>
      <w:del w:id="16" w:author="Nils Hailer" w:date="2020-06-05T12:26:00Z">
        <w:r w:rsidDel="00C67D39">
          <w:delText>(</w:delText>
        </w:r>
      </w:del>
      <w:r>
        <w:t>ASA</w:t>
      </w:r>
      <w:del w:id="17" w:author="Nils Hailer" w:date="2020-06-05T12:26:00Z">
        <w:r w:rsidDel="00C67D39">
          <w:delText>)</w:delText>
        </w:r>
      </w:del>
      <w:r>
        <w:t xml:space="preserve"> classification (AUC = 0.59, 95 % CI: 0.58 to 0.60), Charlson (AUC = 0.55, 95 % CI: 0.54 to 0.56), Elixhauser (AUC = 0.58, 95 % CI: 0.57 to 0.59), and the Rx Risk V (AUC = 0.58, 95 % CI: 0.56 to 0.59) co-morbidity indices.</w:t>
      </w:r>
    </w:p>
    <w:p w14:paraId="1232D977" w14:textId="77777777" w:rsidR="008E63A1" w:rsidRDefault="006D4D2D">
      <w:pPr>
        <w:pStyle w:val="Brdtext"/>
      </w:pPr>
      <w:r>
        <w:rPr>
          <w:b/>
        </w:rPr>
        <w:t xml:space="preserve">CONCLUSION: </w:t>
      </w:r>
      <w:r>
        <w:t xml:space="preserve"> 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w:t>
      </w:r>
      <w:del w:id="18" w:author="Nils Hailer" w:date="2020-06-05T12:27:00Z">
        <w:r w:rsidDel="00C67D39">
          <w:delText xml:space="preserve">risk </w:delText>
        </w:r>
      </w:del>
      <w:r>
        <w:t xml:space="preserve">assessment </w:t>
      </w:r>
      <w:ins w:id="19" w:author="Nils Hailer" w:date="2020-06-05T12:27:00Z">
        <w:r w:rsidR="00C67D39">
          <w:t xml:space="preserve">of the risk of developing PJI </w:t>
        </w:r>
      </w:ins>
      <w:r>
        <w:t>prior to THA surgery</w:t>
      </w:r>
      <w:ins w:id="20" w:author="Nils Hailer" w:date="2020-06-05T12:27:00Z">
        <w:r w:rsidR="00C67D39">
          <w:t xml:space="preserve"> and enable risk</w:t>
        </w:r>
      </w:ins>
      <w:ins w:id="21" w:author="Nils Hailer" w:date="2020-06-05T12:28:00Z">
        <w:r w:rsidR="00C67D39">
          <w:t>-stratified patient management</w:t>
        </w:r>
      </w:ins>
      <w:r>
        <w:t>.</w:t>
      </w:r>
    </w:p>
    <w:p w14:paraId="43CD668C" w14:textId="77777777" w:rsidR="008E63A1" w:rsidRDefault="006D4D2D">
      <w:pPr>
        <w:pStyle w:val="Rubrik5"/>
      </w:pPr>
      <w:bookmarkStart w:id="22" w:name="page-break-1"/>
      <w:r>
        <w:lastRenderedPageBreak/>
        <w:t>PAGE BREAK</w:t>
      </w:r>
      <w:bookmarkEnd w:id="22"/>
    </w:p>
    <w:p w14:paraId="39E3EB2A" w14:textId="77777777" w:rsidR="008E63A1" w:rsidRDefault="006D4D2D">
      <w:pPr>
        <w:pStyle w:val="Rubrik1"/>
      </w:pPr>
      <w:bookmarkStart w:id="23" w:name="introduction"/>
      <w:r>
        <w:t>Introduction</w:t>
      </w:r>
      <w:bookmarkEnd w:id="23"/>
    </w:p>
    <w:p w14:paraId="77C19015" w14:textId="77777777" w:rsidR="00C67D39" w:rsidRDefault="006D4D2D">
      <w:pPr>
        <w:pStyle w:val="FirstParagraph"/>
        <w:rPr>
          <w:ins w:id="24" w:author="Nils Hailer" w:date="2020-06-05T12:29:00Z"/>
        </w:rPr>
      </w:pPr>
      <w:r>
        <w:t xml:space="preserve">Periprosthetic joint infection (PJI) is the most devastating of </w:t>
      </w:r>
      <w:del w:id="25" w:author="Nils Hailer" w:date="2020-06-05T12:29:00Z">
        <w:r w:rsidDel="00C67D39">
          <w:delText xml:space="preserve">all </w:delText>
        </w:r>
      </w:del>
      <w:r>
        <w:t>early complications after total hip arthroplasty (THA), mainly due to its severity in terms of increased mortality, the required number of re-operations, long-term antibiotic treatment, and often persistently impaired quality of life.</w:t>
      </w:r>
      <w:r>
        <w:rPr>
          <w:vertAlign w:val="superscript"/>
        </w:rPr>
        <w:t>1–3</w:t>
      </w:r>
      <w:r>
        <w:t xml:space="preserve"> Many risk factors for the development of PJI are identified, with anemia, diabetes, and obesity being important, to some extent modifiable risk factors, whereas advanced age and male gender are examples of non-modifiable risk factors.</w:t>
      </w:r>
      <w:r>
        <w:rPr>
          <w:vertAlign w:val="superscript"/>
        </w:rPr>
        <w:t>4–12</w:t>
      </w:r>
    </w:p>
    <w:p w14:paraId="57C17010" w14:textId="77777777" w:rsidR="00C67D39" w:rsidRDefault="006D4D2D">
      <w:pPr>
        <w:pStyle w:val="FirstParagraph"/>
        <w:rPr>
          <w:ins w:id="26" w:author="Nils Hailer" w:date="2020-06-05T12:30:00Z"/>
        </w:rPr>
      </w:pPr>
      <w:del w:id="27" w:author="Nils Hailer" w:date="2020-06-05T12:29:00Z">
        <w:r w:rsidDel="00C67D39">
          <w:delText xml:space="preserve"> </w:delText>
        </w:r>
      </w:del>
      <w:r>
        <w:t>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w:t>
      </w:r>
      <w:del w:id="28" w:author="Nils Hailer" w:date="2020-06-05T12:29:00Z">
        <w:r w:rsidDel="00C67D39">
          <w:delText>e</w:delText>
        </w:r>
      </w:del>
      <w:ins w:id="29" w:author="Nils Hailer" w:date="2020-06-05T12:29:00Z">
        <w:r w:rsidR="00C67D39">
          <w:t>is</w:t>
        </w:r>
      </w:ins>
      <w:r>
        <w:t xml:space="preserve"> classification is imprecise, and it was never developed for the purpose of predicting this specific complication.</w:t>
      </w:r>
      <w:r>
        <w:rPr>
          <w:vertAlign w:val="superscript"/>
        </w:rPr>
        <w:t>13,14</w:t>
      </w:r>
      <w:r>
        <w:t xml:space="preserve"> The Charlson</w:t>
      </w:r>
      <w:r>
        <w:rPr>
          <w:vertAlign w:val="superscript"/>
        </w:rPr>
        <w:t>15</w:t>
      </w:r>
      <w:r>
        <w:t xml:space="preserve"> and Elixhauser</w:t>
      </w:r>
      <w:r>
        <w:rPr>
          <w:vertAlign w:val="superscript"/>
        </w:rPr>
        <w:t>16</w:t>
      </w:r>
      <w:r>
        <w:t xml:space="preserve"> co-morbidity indices are based on 17 or 31 conditions coded </w:t>
      </w:r>
      <w:del w:id="30" w:author="Nils Hailer" w:date="2020-06-05T12:29:00Z">
        <w:r w:rsidDel="00C67D39">
          <w:delText xml:space="preserve">by </w:delText>
        </w:r>
      </w:del>
      <w:ins w:id="31" w:author="Nils Hailer" w:date="2020-06-05T12:29:00Z">
        <w:r w:rsidR="00C67D39">
          <w:t xml:space="preserve">according to </w:t>
        </w:r>
      </w:ins>
      <w:r>
        <w:t xml:space="preserve">the International Classification of Diseases (ICD), respectively, but they are cumbersome to use in a clinical setting, and they were also not designed for prediction of specific adverse events after THA. The same is true for the Rx Risk V-classification with 46 conditions codified </w:t>
      </w:r>
      <w:del w:id="32" w:author="Nils Hailer" w:date="2020-06-05T12:30:00Z">
        <w:r w:rsidDel="00C67D39">
          <w:delText xml:space="preserve">by </w:delText>
        </w:r>
      </w:del>
      <w:ins w:id="33" w:author="Nils Hailer" w:date="2020-06-05T12:30:00Z">
        <w:r w:rsidR="00C67D39">
          <w:t xml:space="preserve">along </w:t>
        </w:r>
      </w:ins>
      <w:r>
        <w:t>the Anatomical Therapeutic Chemical (ATC) Classification.</w:t>
      </w:r>
      <w:r>
        <w:rPr>
          <w:vertAlign w:val="superscript"/>
        </w:rPr>
        <w:t>17,18</w:t>
      </w:r>
    </w:p>
    <w:p w14:paraId="32F4E829" w14:textId="77777777" w:rsidR="008E63A1" w:rsidRDefault="006D4D2D">
      <w:pPr>
        <w:pStyle w:val="FirstParagraph"/>
      </w:pPr>
      <w:del w:id="34" w:author="Nils Hailer" w:date="2020-06-05T12:30:00Z">
        <w:r w:rsidDel="00C67D39">
          <w:delText xml:space="preserve"> </w:delText>
        </w:r>
      </w:del>
      <w:r>
        <w:t>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19,20</w:t>
      </w:r>
      <w:r>
        <w:t xml:space="preserve"> Several other risk calculators for the risk of PJI after THA have since been derived on US or Australian cohorts, but </w:t>
      </w:r>
      <w:r>
        <w:lastRenderedPageBreak/>
        <w:t>none has gained general acceptance.</w:t>
      </w:r>
      <w:r>
        <w:rPr>
          <w:vertAlign w:val="superscript"/>
        </w:rPr>
        <w:t>20–22</w:t>
      </w:r>
      <w:r>
        <w:t xml:space="preserve"> 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p w14:paraId="787B3845" w14:textId="77777777" w:rsidR="008E63A1" w:rsidRDefault="006D4D2D">
      <w:pPr>
        <w:pStyle w:val="Rubrik1"/>
      </w:pPr>
      <w:bookmarkStart w:id="35" w:name="patients-and-methods"/>
      <w:r>
        <w:t>Patients and Methods</w:t>
      </w:r>
      <w:bookmarkEnd w:id="35"/>
    </w:p>
    <w:p w14:paraId="2A2AA4EE" w14:textId="77777777" w:rsidR="008E63A1" w:rsidRDefault="006D4D2D">
      <w:pPr>
        <w:pStyle w:val="FirstParagraph"/>
      </w:pPr>
      <w:r>
        <w:t xml:space="preserve">We used data from the Swedish Hip Arthroplasty Register (SHAR) for model derivation and internal validation of discrimination and calibration. The best models were then validated externally on a cohort from the </w:t>
      </w:r>
      <w:r>
        <w:rPr>
          <w:b/>
        </w:rPr>
        <w:t>XXX</w:t>
      </w:r>
      <w:r>
        <w:t>.</w:t>
      </w:r>
    </w:p>
    <w:p w14:paraId="41060DA9" w14:textId="77777777" w:rsidR="008E63A1" w:rsidRDefault="006D4D2D">
      <w:pPr>
        <w:pStyle w:val="Rubrik2"/>
      </w:pPr>
      <w:bookmarkStart w:id="36" w:name="derivation-cohort-sweden"/>
      <w:r>
        <w:t>Derivation cohort (Sweden)</w:t>
      </w:r>
      <w:bookmarkEnd w:id="36"/>
    </w:p>
    <w:p w14:paraId="2046E603" w14:textId="77777777" w:rsidR="008E63A1" w:rsidRDefault="006D4D2D">
      <w:pPr>
        <w:pStyle w:val="FirstParagraph"/>
      </w:pPr>
      <w:r>
        <w:t>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23,24</w:t>
      </w:r>
      <w:r>
        <w:t xml:space="preserve"> 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w:t>
      </w:r>
      <w:r>
        <w:lastRenderedPageBreak/>
        <w:t>according to</w:t>
      </w:r>
      <w:ins w:id="37" w:author="Nils Hailer" w:date="2020-06-05T12:31:00Z">
        <w:r w:rsidR="00C67D39">
          <w:t xml:space="preserve"> the</w:t>
        </w:r>
      </w:ins>
      <w:r>
        <w:t xml:space="preserv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25</w:t>
      </w:r>
      <w:r>
        <w:t xml:space="preserve"> the LISA has coverage of 98 % with 85 % accuracy, and completeness for the NPR is above 99 % and the positive predictive value is 85-95 %.</w:t>
      </w:r>
      <w:r>
        <w:rPr>
          <w:vertAlign w:val="superscript"/>
        </w:rPr>
        <w:t>26</w:t>
      </w:r>
      <w:r>
        <w:t xml:space="preserve"> Death dates were linked from the national population register. Only the last operated hip was considered for patients with bilateral THA,</w:t>
      </w:r>
      <w:r>
        <w:rPr>
          <w:vertAlign w:val="superscript"/>
        </w:rPr>
        <w:t>27</w:t>
      </w:r>
      <w:r>
        <w:t xml:space="preserve"> and only patients who surviv</w:t>
      </w:r>
      <w:del w:id="38" w:author="Nils Hailer" w:date="2020-06-05T12:32:00Z">
        <w:r w:rsidDel="00C67D39">
          <w:delText>i</w:delText>
        </w:r>
      </w:del>
      <w:r>
        <w:t>ed at least two years after</w:t>
      </w:r>
      <w:del w:id="39" w:author="Nils Hailer" w:date="2020-06-05T12:32:00Z">
        <w:r w:rsidDel="00C67D39">
          <w:delText>t</w:delText>
        </w:r>
      </w:del>
      <w:r>
        <w:t xml:space="preserve"> surgery. Patients with missing information on, or an ASA class of IV and above, were excluded, as were patients with missing information on BMI or a </w:t>
      </w:r>
      <w:del w:id="40" w:author="Nils Hailer" w:date="2020-06-05T12:32:00Z">
        <w:r w:rsidDel="00C67D39">
          <w:delText xml:space="preserve">BMI </w:delText>
        </w:r>
      </w:del>
      <w:ins w:id="41" w:author="Nils Hailer" w:date="2020-06-05T12:33:00Z">
        <w:r w:rsidR="002C7ABE">
          <w:t>measurement</w:t>
        </w:r>
      </w:ins>
      <w:ins w:id="42" w:author="Nils Hailer" w:date="2020-06-05T12:32:00Z">
        <w:r w:rsidR="00C67D39">
          <w:t xml:space="preserve"> </w:t>
        </w:r>
      </w:ins>
      <w:r>
        <w:t>above 50. Patients with missing information on educational levels or the type of hospital performing index surgery were also excluded.</w:t>
      </w:r>
    </w:p>
    <w:p w14:paraId="5AF2BDDB" w14:textId="77777777" w:rsidR="008E63A1" w:rsidRDefault="006D4D2D">
      <w:pPr>
        <w:pStyle w:val="Rubrik2"/>
      </w:pPr>
      <w:bookmarkStart w:id="43" w:name="external-validation-cohort-xxx"/>
      <w:r>
        <w:t>External validation cohort (XXX)</w:t>
      </w:r>
      <w:bookmarkEnd w:id="43"/>
    </w:p>
    <w:p w14:paraId="2D6A6050" w14:textId="77777777" w:rsidR="008E63A1" w:rsidRDefault="006D4D2D">
      <w:pPr>
        <w:pStyle w:val="Rubrik2"/>
      </w:pPr>
      <w:bookmarkStart w:id="44" w:name="definitions-of-co-morbidity-and-outcomes"/>
      <w:r>
        <w:t>Definitions of co-morbidity and outcomes</w:t>
      </w:r>
      <w:bookmarkEnd w:id="44"/>
    </w:p>
    <w:p w14:paraId="64FDAA29" w14:textId="77777777" w:rsidR="008E63A1" w:rsidRDefault="006D4D2D">
      <w:pPr>
        <w:pStyle w:val="FirstParagraph"/>
      </w:pPr>
      <w:r>
        <w:t>The Charlson, Elixhauser and Rx Risk V co-morbidity indices are based on the presence of ICD-10 and ATC codes grouped into main categories (17, 31</w:t>
      </w:r>
      <w:ins w:id="45" w:author="Nils Hailer" w:date="2020-06-05T12:33:00Z">
        <w:r w:rsidR="00C67D39">
          <w:t>,</w:t>
        </w:r>
      </w:ins>
      <w:r>
        <w:t xml:space="preserve"> and 46 </w:t>
      </w:r>
      <w:ins w:id="46" w:author="Nils Hailer" w:date="2020-06-05T12:33:00Z">
        <w:r w:rsidR="00C67D39">
          <w:t xml:space="preserve">categories, </w:t>
        </w:r>
      </w:ins>
      <w:r>
        <w:t>respectively).</w:t>
      </w:r>
      <w:r>
        <w:rPr>
          <w:vertAlign w:val="superscript"/>
        </w:rPr>
        <w:t>18,28</w:t>
      </w:r>
      <w:r>
        <w:t xml:space="preserve"> Diagnostic categories from all indices were combined to define 34 categories of co-morbidity that were chosen in order to be easily identifiable in a clinical setting (Tab. 1). Some of the combined co-morbidities were observed for less than 10 patients with or without PJI</w:t>
      </w:r>
      <w:ins w:id="47" w:author="Nils Hailer" w:date="2020-06-05T12:33:00Z">
        <w:r w:rsidR="002C7ABE">
          <w:t>, and</w:t>
        </w:r>
      </w:ins>
      <w:del w:id="48" w:author="Nils Hailer" w:date="2020-06-05T12:33:00Z">
        <w:r w:rsidDel="002C7ABE">
          <w:delText>.</w:delText>
        </w:r>
      </w:del>
      <w:r>
        <w:t xml:space="preserve"> </w:t>
      </w:r>
      <w:del w:id="49" w:author="Nils Hailer" w:date="2020-06-05T12:33:00Z">
        <w:r w:rsidDel="002C7ABE">
          <w:delText>T</w:delText>
        </w:r>
      </w:del>
      <w:ins w:id="50" w:author="Nils Hailer" w:date="2020-06-05T12:33:00Z">
        <w:r w:rsidR="002C7ABE">
          <w:t>t</w:t>
        </w:r>
      </w:ins>
      <w:r>
        <w:t xml:space="preserve">hese diagnoses were not considered as potential predictors to reduce the risk of overfitting to spurious events. PJI was defined by the occurrence of relevant ICD-10 or procedural NOMESCO-code recorded in </w:t>
      </w:r>
      <w:ins w:id="51" w:author="Nils Hailer" w:date="2020-06-05T12:34:00Z">
        <w:r w:rsidR="002C7ABE">
          <w:t xml:space="preserve">the </w:t>
        </w:r>
      </w:ins>
      <w:r>
        <w:t>NPR within 90 days or 2 years (Tab. 2), or if the patient was reported to SHAR</w:t>
      </w:r>
      <w:ins w:id="52" w:author="Nils Hailer" w:date="2020-06-05T12:34:00Z">
        <w:r w:rsidR="002C7ABE">
          <w:t xml:space="preserve"> </w:t>
        </w:r>
      </w:ins>
      <w:del w:id="53" w:author="Nils Hailer" w:date="2020-06-05T12:34:00Z">
        <w:r w:rsidDel="002C7ABE">
          <w:delText xml:space="preserve">, within the same time frame, </w:delText>
        </w:r>
      </w:del>
      <w:r>
        <w:t>as re</w:t>
      </w:r>
      <w:ins w:id="54" w:author="Nils Hailer" w:date="2020-06-05T12:34:00Z">
        <w:r w:rsidR="002C7ABE">
          <w:t>-</w:t>
        </w:r>
      </w:ins>
      <w:r>
        <w:t>operated due to infection</w:t>
      </w:r>
      <w:ins w:id="55" w:author="Nils Hailer" w:date="2020-06-05T12:34:00Z">
        <w:r w:rsidR="002C7ABE">
          <w:t xml:space="preserve"> within the same time frame</w:t>
        </w:r>
      </w:ins>
      <w:r>
        <w:t>.</w:t>
      </w:r>
    </w:p>
    <w:p w14:paraId="7275E393" w14:textId="77777777" w:rsidR="008E63A1" w:rsidRDefault="006D4D2D">
      <w:pPr>
        <w:pStyle w:val="Rubrik2"/>
      </w:pPr>
      <w:bookmarkStart w:id="56" w:name="model-development"/>
      <w:r>
        <w:lastRenderedPageBreak/>
        <w:t>Model development</w:t>
      </w:r>
      <w:bookmarkEnd w:id="56"/>
    </w:p>
    <w:p w14:paraId="2FA861D5" w14:textId="77777777" w:rsidR="008E63A1" w:rsidRDefault="006D4D2D">
      <w:pPr>
        <w:pStyle w:val="FirstParagraph"/>
      </w:pPr>
      <w:r>
        <w:t>Model development was performed by bootstrap ranking and a logistic least absolute shrinkage and selection operator (LASSO).</w:t>
      </w:r>
      <w:r>
        <w:rPr>
          <w:vertAlign w:val="superscript"/>
        </w:rPr>
        <w:t>29,30</w:t>
      </w:r>
      <w:r>
        <w:t xml:space="preserve"> Age was normalized prior to modeling, and the estimated coefficients thus indicated variable importance on the same scale as categorical variables. BMI </w:t>
      </w:r>
      <w:ins w:id="57" w:author="Nils Hailer" w:date="2020-06-05T12:34:00Z">
        <w:r w:rsidR="002C7ABE">
          <w:t xml:space="preserve">was </w:t>
        </w:r>
      </w:ins>
      <w:r>
        <w:t xml:space="preserve">divided into four </w:t>
      </w:r>
      <w:del w:id="58" w:author="Nils Hailer" w:date="2020-06-05T12:35:00Z">
        <w:r w:rsidDel="002C7ABE">
          <w:delText xml:space="preserve">intervals </w:delText>
        </w:r>
      </w:del>
      <w:ins w:id="59" w:author="Nils Hailer" w:date="2020-06-05T12:35:00Z">
        <w:r w:rsidR="002C7ABE">
          <w:t xml:space="preserve">categories </w:t>
        </w:r>
      </w:ins>
      <w:r>
        <w:t xml:space="preserve">based on the six intervals proposed by the World Health Organization (WHO; </w:t>
      </w:r>
      <m:oMath>
        <m:r>
          <w:rPr>
            <w:rFonts w:ascii="Cambria Math" w:hAnsi="Cambria Math"/>
          </w:rPr>
          <m:t>&lt;25</m:t>
        </m:r>
      </m:oMath>
      <w:r>
        <w:t xml:space="preserve">: under- or normal weight, </w:t>
      </w:r>
      <m:oMath>
        <m:r>
          <w:rPr>
            <w:rFonts w:ascii="Cambria Math" w:hAnsi="Cambria Math"/>
          </w:rPr>
          <m:t>25-29.9</m:t>
        </m:r>
      </m:oMath>
      <w:r>
        <w:t xml:space="preserve">: overweight, </w:t>
      </w:r>
      <m:oMath>
        <m:r>
          <w:rPr>
            <w:rFonts w:ascii="Cambria Math" w:hAnsi="Cambria Math"/>
          </w:rPr>
          <m:t>30-34.9</m:t>
        </m:r>
      </m:oMath>
      <w:r>
        <w:t xml:space="preserve">: class I obesity, </w:t>
      </w:r>
      <m:oMath>
        <m:r>
          <w:rPr>
            <w:rFonts w:ascii="Cambria Math" w:hAnsi="Cambria Math"/>
          </w:rPr>
          <m:t>≥35</m:t>
        </m:r>
      </m:oMath>
      <w:r>
        <w:t>: class II-III obesity).</w:t>
      </w:r>
    </w:p>
    <w:p w14:paraId="69BE03B7" w14:textId="77777777" w:rsidR="008E63A1" w:rsidRDefault="006D4D2D">
      <w:pPr>
        <w:pStyle w:val="Brdtext"/>
      </w:pPr>
      <w:r>
        <w:t>For each outcome (PJI within 90 days or 2 years), 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:s) in a logistic LASSO regression model. We kept the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that minimized the mean cross-validated deviance. 100 bootstrap samples were then drawn from the observed data set.</w:t>
      </w:r>
      <w:r>
        <w:rPr>
          <w:vertAlign w:val="superscript"/>
        </w:rPr>
        <w:t>31</w:t>
      </w:r>
    </w:p>
    <w:p w14:paraId="39A16D6E" w14:textId="77777777" w:rsidR="008E63A1" w:rsidRDefault="006D4D2D">
      <w:pPr>
        <w:pStyle w:val="Brdtext"/>
      </w:pPr>
      <w:r>
        <w:t xml:space="preserve">Logistic LASSO regression was performed for each sample using the chosen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once out of 100 were then used in main effects multivariable logistic regression models without penalty and without pre-normalization of numeric variables. Even more parsimonious models with potential predictors chosen at least 50 out of 100 times were evaluated for comparison. Univariable prediction models based on either ASA class, the Charlson, Elixhauser, or the Rx </w:t>
      </w:r>
      <w:r>
        <w:lastRenderedPageBreak/>
        <w:t>Risk V co-morbidity indices were fitted for comparison. Odds ratios for the final models were estimated with 95 % confidence intervals.</w:t>
      </w:r>
    </w:p>
    <w:p w14:paraId="00EFE8A9" w14:textId="77777777" w:rsidR="008E63A1" w:rsidRDefault="006D4D2D">
      <w:pPr>
        <w:pStyle w:val="Rubrik2"/>
      </w:pPr>
      <w:bookmarkStart w:id="60" w:name="model-validation"/>
      <w:r>
        <w:t>Model validation</w:t>
      </w:r>
      <w:bookmarkEnd w:id="60"/>
    </w:p>
    <w:p w14:paraId="0EBD4AC1" w14:textId="77777777" w:rsidR="008E63A1" w:rsidRDefault="006D4D2D">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32</w:t>
      </w:r>
      <w:r>
        <w:t xml:space="preserve"> The derived models were externally validated on a </w:t>
      </w:r>
      <w:r>
        <w:rPr>
          <w:b/>
        </w:rPr>
        <w:t>XXX</w:t>
      </w:r>
      <w:r>
        <w:t xml:space="preserve"> cohort, and re-calibration of model intercepts was performed to account for different PJI incidences in Sweden compared to </w:t>
      </w:r>
      <w:r>
        <w:rPr>
          <w:b/>
        </w:rPr>
        <w:t>XXX</w:t>
      </w:r>
      <w:r>
        <w:t>. Calibration for this re-calibrated model was illustrated in the same calibration belt plot as after internal calibration.</w:t>
      </w:r>
    </w:p>
    <w:p w14:paraId="0EE979CD" w14:textId="77777777" w:rsidR="008E63A1" w:rsidRDefault="006D4D2D">
      <w:pPr>
        <w:pStyle w:val="Rubrik2"/>
      </w:pPr>
      <w:bookmarkStart w:id="61" w:name="statistical-tools"/>
      <w:r>
        <w:t>Statistical tools</w:t>
      </w:r>
      <w:bookmarkEnd w:id="61"/>
    </w:p>
    <w:p w14:paraId="2DF2687B" w14:textId="77777777" w:rsidR="008E63A1" w:rsidRDefault="006D4D2D">
      <w:pPr>
        <w:pStyle w:val="FirstParagraph"/>
      </w:pPr>
      <w:r>
        <w:t xml:space="preserve">We built an online web calculator available at https </w:t>
      </w:r>
      <w:r>
        <w:rPr>
          <w:b/>
        </w:rPr>
        <w:t>XXX</w:t>
      </w:r>
      <w:r>
        <w:t xml:space="preserve"> to be used in clinical practice. R software (version 3.6.1; R Foundation for Statistical Computing, Vienna, Austria) with significant packages tidyverse, tidymodels, furrr, pROC, decoder, coder and shiny were used.</w:t>
      </w:r>
    </w:p>
    <w:p w14:paraId="479EFEF4" w14:textId="77777777" w:rsidR="008E63A1" w:rsidRDefault="006D4D2D">
      <w:pPr>
        <w:pStyle w:val="Rubrik2"/>
      </w:pPr>
      <w:bookmarkStart w:id="62" w:name="ethical-approval"/>
      <w:r>
        <w:t>Ethical approval</w:t>
      </w:r>
      <w:bookmarkEnd w:id="62"/>
    </w:p>
    <w:p w14:paraId="39A7A4AE" w14:textId="77777777" w:rsidR="008E63A1" w:rsidRDefault="006D4D2D">
      <w:pPr>
        <w:pStyle w:val="FirstParagraph"/>
      </w:pPr>
      <w:r>
        <w:t xml:space="preserve">Ethical approval for this study was obtained from the Regional Ethical Review Board in Gothenburg (360-13) and </w:t>
      </w:r>
      <w:r>
        <w:rPr>
          <w:b/>
        </w:rPr>
        <w:t>XXX</w:t>
      </w:r>
      <w:r>
        <w:t>.</w:t>
      </w:r>
    </w:p>
    <w:p w14:paraId="6F6574AF" w14:textId="77777777" w:rsidR="008E63A1" w:rsidRDefault="006D4D2D">
      <w:pPr>
        <w:pStyle w:val="Rubrik1"/>
      </w:pPr>
      <w:bookmarkStart w:id="63" w:name="results"/>
      <w:r>
        <w:lastRenderedPageBreak/>
        <w:t>Results</w:t>
      </w:r>
      <w:bookmarkEnd w:id="63"/>
    </w:p>
    <w:p w14:paraId="223A56BC" w14:textId="77777777" w:rsidR="008E63A1" w:rsidRDefault="006D4D2D">
      <w:pPr>
        <w:pStyle w:val="Rubrik2"/>
      </w:pPr>
      <w:bookmarkStart w:id="64" w:name="study-participants"/>
      <w:r>
        <w:t>Study participants</w:t>
      </w:r>
      <w:bookmarkEnd w:id="64"/>
    </w:p>
    <w:p w14:paraId="331E3933" w14:textId="77777777" w:rsidR="008E63A1" w:rsidRDefault="006D4D2D">
      <w:pPr>
        <w:pStyle w:val="FirstParagraph"/>
      </w:pPr>
      <w:r>
        <w:t>We included 86,415 patients (43.37 % males) with a mean age of 68 (SD = 11) years in the derivation cohort from the SHAR (Fig. 1, left panel). 2.25 % (n = 1</w:t>
      </w:r>
      <w:ins w:id="65" w:author="Nils Hailer" w:date="2020-06-05T12:35:00Z">
        <w:r w:rsidR="0067726A">
          <w:t>,</w:t>
        </w:r>
      </w:ins>
      <w:r>
        <w:t>946) of the patients developed a PJI within 90 days, and 3.26 % (n = 2</w:t>
      </w:r>
      <w:ins w:id="66" w:author="Nils Hailer" w:date="2020-06-05T12:36:00Z">
        <w:r w:rsidR="0067726A">
          <w:t>,</w:t>
        </w:r>
      </w:ins>
      <w:r>
        <w:t>819) within 2 years (Tab. 3). The proportion of patients with ASA class III was 16 % (n = 13,860); 23 % (n = 20,076) had at least one comorbidity according to the Charlson co-morbidity index, 43 % (n = 36,911) according to Elixhauser</w:t>
      </w:r>
      <w:ins w:id="67" w:author="Nils Hailer" w:date="2020-06-05T12:36:00Z">
        <w:r w:rsidR="0067726A">
          <w:t xml:space="preserve"> index</w:t>
        </w:r>
      </w:ins>
      <w:r>
        <w:t xml:space="preserve">, and 70 % (n = 60,811) </w:t>
      </w:r>
      <w:ins w:id="68" w:author="Nils Hailer" w:date="2020-06-05T12:36:00Z">
        <w:r w:rsidR="0067726A">
          <w:t xml:space="preserve">had medications classified </w:t>
        </w:r>
      </w:ins>
      <w:r>
        <w:t xml:space="preserve">according to Rx Risk V. In addition, </w:t>
      </w:r>
      <w:r>
        <w:rPr>
          <w:b/>
        </w:rPr>
        <w:t>XXX</w:t>
      </w:r>
      <w:r>
        <w:t xml:space="preserve"> patients from </w:t>
      </w:r>
      <w:r>
        <w:rPr>
          <w:b/>
        </w:rPr>
        <w:t>XXX</w:t>
      </w:r>
      <w:r>
        <w:t xml:space="preserve"> were included as an external validation cohort (Fig. 1, right panel).</w:t>
      </w:r>
    </w:p>
    <w:p w14:paraId="29851745" w14:textId="77777777" w:rsidR="008E63A1" w:rsidRDefault="006D4D2D">
      <w:pPr>
        <w:pStyle w:val="Rubrik2"/>
      </w:pPr>
      <w:bookmarkStart w:id="69" w:name="X97f55da61655794c4500bb5dee5b0e7e0a00da4"/>
      <w:r>
        <w:t>Model development and internal validation</w:t>
      </w:r>
      <w:bookmarkEnd w:id="69"/>
    </w:p>
    <w:p w14:paraId="71DA7F51" w14:textId="77777777" w:rsidR="008E63A1" w:rsidRDefault="006D4D2D">
      <w:pPr>
        <w:pStyle w:val="FirstParagraph"/>
      </w:pPr>
      <w:r>
        <w:t xml:space="preserve">Patients with </w:t>
      </w:r>
      <w:del w:id="70" w:author="Nils Hailer" w:date="2020-06-05T12:36:00Z">
        <w:r w:rsidDel="0067726A">
          <w:delText>H</w:delText>
        </w:r>
      </w:del>
      <w:del w:id="71" w:author="Nils Hailer" w:date="2020-06-05T12:37:00Z">
        <w:r w:rsidDel="0067726A">
          <w:delText>yperkalaemia</w:delText>
        </w:r>
      </w:del>
      <w:ins w:id="72" w:author="Nils Hailer" w:date="2020-06-05T12:37:00Z">
        <w:r w:rsidR="0067726A">
          <w:t>hyperkalemia</w:t>
        </w:r>
      </w:ins>
      <w:r>
        <w:t xml:space="preserve">, </w:t>
      </w:r>
      <w:del w:id="73" w:author="Nils Hailer" w:date="2020-06-05T12:36:00Z">
        <w:r w:rsidDel="0067726A">
          <w:delText>M</w:delText>
        </w:r>
      </w:del>
      <w:ins w:id="74" w:author="Nils Hailer" w:date="2020-06-05T12:36:00Z">
        <w:r w:rsidR="0067726A">
          <w:t>m</w:t>
        </w:r>
      </w:ins>
      <w:r>
        <w:t xml:space="preserve">alnutrition and </w:t>
      </w:r>
      <w:del w:id="75" w:author="Nils Hailer" w:date="2020-06-05T12:37:00Z">
        <w:r w:rsidDel="0067726A">
          <w:delText>W</w:delText>
        </w:r>
      </w:del>
      <w:ins w:id="76" w:author="Nils Hailer" w:date="2020-06-05T12:37:00Z">
        <w:r w:rsidR="0067726A">
          <w:t>w</w:t>
        </w:r>
      </w:ins>
      <w:r>
        <w:t xml:space="preserve">eight loss were uncommon, wherefore those co-morbidities were excluded as potential predictors prior to further modeling. ROC-curves (Fig. 2) and AUC-values (Fig. 3) for the main and reduced models were </w:t>
      </w:r>
      <w:del w:id="77" w:author="Nils Hailer" w:date="2020-06-05T12:37:00Z">
        <w:r w:rsidDel="0067726A">
          <w:delText>no different</w:delText>
        </w:r>
      </w:del>
      <w:ins w:id="78" w:author="Nils Hailer" w:date="2020-06-05T12:37:00Z">
        <w:r w:rsidR="0067726A">
          <w:t>very similar</w:t>
        </w:r>
      </w:ins>
      <w:del w:id="79" w:author="Nils Hailer" w:date="2020-06-05T12:37:00Z">
        <w:r w:rsidDel="0067726A">
          <w:delText>.</w:delText>
        </w:r>
      </w:del>
      <w:ins w:id="80" w:author="Nils Hailer" w:date="2020-06-05T12:37:00Z">
        <w:r w:rsidR="0067726A">
          <w:t>, and</w:t>
        </w:r>
      </w:ins>
      <w:r>
        <w:t xml:space="preserve"> </w:t>
      </w:r>
      <w:del w:id="81" w:author="Nils Hailer" w:date="2020-06-05T12:37:00Z">
        <w:r w:rsidDel="0067726A">
          <w:delText>F</w:delText>
        </w:r>
      </w:del>
      <w:ins w:id="82" w:author="Nils Hailer" w:date="2020-06-05T12:37:00Z">
        <w:r w:rsidR="0067726A">
          <w:t>f</w:t>
        </w:r>
      </w:ins>
      <w:r>
        <w:t xml:space="preserve">or simplicity, we therefore </w:t>
      </w:r>
      <w:del w:id="83" w:author="Nils Hailer" w:date="2020-06-05T12:40:00Z">
        <w:r w:rsidDel="00AC0580">
          <w:delText>focus</w:delText>
        </w:r>
      </w:del>
      <w:ins w:id="84" w:author="Nils Hailer" w:date="2020-06-05T12:40:00Z">
        <w:r w:rsidR="00AC0580">
          <w:t>focused</w:t>
        </w:r>
      </w:ins>
      <w:r>
        <w:t xml:space="preserve"> on the reduced models. Estimated probability density curves for patients with and without PJI were partially overlapping, although patients with PJI had on average higher predicted probabilities for </w:t>
      </w:r>
      <w:del w:id="85" w:author="Nils Hailer" w:date="2020-06-05T12:37:00Z">
        <w:r w:rsidDel="0067726A">
          <w:delText xml:space="preserve">such event </w:delText>
        </w:r>
      </w:del>
      <w:ins w:id="86" w:author="Nils Hailer" w:date="2020-06-05T12:37:00Z">
        <w:r w:rsidR="0067726A">
          <w:t xml:space="preserve">this outcome </w:t>
        </w:r>
      </w:ins>
      <w:r>
        <w:t>(Fig. 4).</w:t>
      </w:r>
    </w:p>
    <w:p w14:paraId="66532AAE" w14:textId="77777777" w:rsidR="008E63A1" w:rsidRDefault="006D4D2D">
      <w:pPr>
        <w:pStyle w:val="Brdtext"/>
      </w:pPr>
      <w:r>
        <w:t xml:space="preserve">The reduced model for the prediction of PJI within 90 days in the Swedish cohort included the underlaying diagnosis for THA, </w:t>
      </w:r>
      <w:del w:id="87" w:author="Nils Hailer" w:date="2020-06-05T12:38:00Z">
        <w:r w:rsidDel="0067726A">
          <w:delText>body mass index</w:delText>
        </w:r>
      </w:del>
      <w:ins w:id="88" w:author="Nils Hailer" w:date="2020-06-05T12:38:00Z">
        <w:r w:rsidR="0067726A">
          <w:t>BMI</w:t>
        </w:r>
      </w:ins>
      <w:r>
        <w:t xml:space="preserve">, </w:t>
      </w:r>
      <w:del w:id="89" w:author="Nils Hailer" w:date="2020-06-05T12:38:00Z">
        <w:r w:rsidDel="0067726A">
          <w:delText xml:space="preserve">asa </w:delText>
        </w:r>
      </w:del>
      <w:ins w:id="90" w:author="Nils Hailer" w:date="2020-06-05T12:38:00Z">
        <w:r w:rsidR="0067726A">
          <w:t xml:space="preserve">ASA </w:t>
        </w:r>
      </w:ins>
      <w:r>
        <w:t xml:space="preserve">class, gender, and the precense of CNS disease or psoriasis (Tab. 5). </w:t>
      </w:r>
      <w:del w:id="91" w:author="Nils Hailer" w:date="2020-06-05T12:38:00Z">
        <w:r w:rsidDel="0067726A">
          <w:delText xml:space="preserve">Predictors associated with a statistically significant risk increase were </w:delText>
        </w:r>
        <w:r w:rsidDel="0067726A">
          <w:rPr>
            <w:b/>
          </w:rPr>
          <w:delText>secondary osteoarthritis as the underlying reason for THA surgery, male gender, obesity, and the presence of psoriasis, osteoporosis, Paget’s or liver disease</w:delText>
        </w:r>
        <w:r w:rsidDel="0067726A">
          <w:delText xml:space="preserve">. </w:delText>
        </w:r>
      </w:del>
      <w:r>
        <w:t xml:space="preserve">This reduced model for the predicition of PJI within 90 days had an AUC = 0.66 (95 % CI: 0.65 to 0.67), whereas ASA class (AUC = 0.59, 95 % CI: 0.58 to 0.60), the Charlson co-morbidity index (AUC = 0.55, 95 % CI: 0.54 to 0.56), the Elixhauser co-morbidity index (AUC = 0.58, 95 % CI: 0.57 to 0.59), and Rx Risk V (AUC = 0.58, 95 % CI: 0.56 to 0.59) </w:t>
      </w:r>
      <w:r>
        <w:lastRenderedPageBreak/>
        <w:t xml:space="preserve">had less discriminative ability (Fig. 2 and 3). The reduced model had good accuracy as </w:t>
      </w:r>
      <w:del w:id="92" w:author="Nils Hailer" w:date="2020-06-05T12:38:00Z">
        <w:r w:rsidDel="0067726A">
          <w:delText xml:space="preserve">seen </w:delText>
        </w:r>
      </w:del>
      <w:ins w:id="93" w:author="Nils Hailer" w:date="2020-06-05T12:38:00Z">
        <w:r w:rsidR="0067726A">
          <w:t>visualiz</w:t>
        </w:r>
      </w:ins>
      <w:ins w:id="94" w:author="Nils Hailer" w:date="2020-06-05T12:39:00Z">
        <w:r w:rsidR="0067726A">
          <w:t xml:space="preserve">ed </w:t>
        </w:r>
      </w:ins>
      <w:r>
        <w:t>by the calibration plot (Fig. 5, left panel).</w:t>
      </w:r>
    </w:p>
    <w:p w14:paraId="1F99308D" w14:textId="77777777" w:rsidR="008E63A1" w:rsidRDefault="006D4D2D">
      <w:pPr>
        <w:pStyle w:val="Brdtext"/>
      </w:pPr>
      <w:r>
        <w:t>The reduced model for PJI within two years included the same predictors, with the addition of the precense of cancer, drug alcohol abuse, liver disease, pancreati</w:t>
      </w:r>
      <w:ins w:id="95" w:author="Nils Hailer" w:date="2020-06-05T12:42:00Z">
        <w:r w:rsidR="00AC0580">
          <w:t xml:space="preserve">c </w:t>
        </w:r>
      </w:ins>
      <w:r>
        <w:t>insufficiency or rheumati</w:t>
      </w:r>
      <w:ins w:id="96" w:author="Nils Hailer" w:date="2020-06-05T12:42:00Z">
        <w:r w:rsidR="00AC0580">
          <w:t xml:space="preserve">c </w:t>
        </w:r>
      </w:ins>
      <w:r>
        <w:t xml:space="preserve">disease (Tab. 5). Predictors conferring a statistically significant risk increase were those </w:t>
      </w:r>
      <w:r>
        <w:rPr>
          <w:b/>
        </w:rPr>
        <w:t>mentioned as predictive for PJI within 90 days, excluding osteoporosis or Paget’s disease, and additionally included an underlying diagnosis of AVN or inflammatory joint disease, and the presence of CNS disease</w:t>
      </w:r>
      <w:r>
        <w:t>. The reduced model for the prediction of PJI within two years had an AUC = 0.66 (95 % CI: 0.65 to 0.67), whereas ASA class (AUC = 0.58, 95 % CI: 0.57 to 0.59), the Charlson co-morbidity index (AUC = 0.56, 95 % CI: 0.55 to 0.57), the Elixhauser co-morbidity index (AUC = 0.58, 95 % CI: 0.57 to 0.59), and Rx Risk V (AUC = 0.58, 95 % CI: 0.56 to 0.59) again had less discriminative ability (Fig. 2 and 3). Calibration was good for the reduced model (Fig. 5, right panel).</w:t>
      </w:r>
    </w:p>
    <w:p w14:paraId="52E854CF" w14:textId="77777777" w:rsidR="008E63A1" w:rsidRDefault="006D4D2D">
      <w:pPr>
        <w:pStyle w:val="Rubrik2"/>
      </w:pPr>
      <w:bookmarkStart w:id="97" w:name="external-validation"/>
      <w:r>
        <w:t>External validation</w:t>
      </w:r>
      <w:bookmarkEnd w:id="97"/>
    </w:p>
    <w:p w14:paraId="360A5CE5" w14:textId="77777777" w:rsidR="008E63A1" w:rsidRDefault="006D4D2D">
      <w:pPr>
        <w:pStyle w:val="FirstParagraph"/>
      </w:pPr>
      <w:r>
        <w:t>XXX</w:t>
      </w:r>
    </w:p>
    <w:p w14:paraId="469A92E9" w14:textId="77777777" w:rsidR="008E63A1" w:rsidRDefault="006D4D2D">
      <w:pPr>
        <w:pStyle w:val="Rubrik1"/>
      </w:pPr>
      <w:bookmarkStart w:id="98" w:name="discussion"/>
      <w:r>
        <w:t>Discussion</w:t>
      </w:r>
      <w:bookmarkEnd w:id="98"/>
    </w:p>
    <w:p w14:paraId="3302C6B1" w14:textId="77777777" w:rsidR="008E63A1" w:rsidRDefault="006D4D2D">
      <w:pPr>
        <w:pStyle w:val="Rubrik2"/>
      </w:pPr>
      <w:bookmarkStart w:id="99" w:name="principal-findings"/>
      <w:r>
        <w:t>Principal findings</w:t>
      </w:r>
      <w:bookmarkEnd w:id="99"/>
    </w:p>
    <w:p w14:paraId="0C8D4A2C" w14:textId="77777777" w:rsidR="008E63A1" w:rsidRDefault="006D4D2D">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w:t>
      </w:r>
      <w:r>
        <w:lastRenderedPageBreak/>
        <w:t>cancer, drug alcohol abuse, liver disease, pancreatiinsufficiency or rheumatidisease to the list of predictor variables. This model also performed better than the established co-morbidity measures in terms of AUC and calibration.</w:t>
      </w:r>
    </w:p>
    <w:p w14:paraId="2363339B" w14:textId="77777777" w:rsidR="008E63A1" w:rsidRDefault="006D4D2D">
      <w:pPr>
        <w:pStyle w:val="Rubrik2"/>
      </w:pPr>
      <w:bookmarkStart w:id="100" w:name="clinical-usage"/>
      <w:r>
        <w:t>Clinical usage</w:t>
      </w:r>
      <w:bookmarkEnd w:id="100"/>
    </w:p>
    <w:p w14:paraId="2FBF8EF0" w14:textId="77777777" w:rsidR="008E63A1" w:rsidRDefault="006D4D2D">
      <w:pPr>
        <w:pStyle w:val="FirstParagraph"/>
      </w:pPr>
      <w:r>
        <w:t xml:space="preserve">Since the prediction models both for PJI within 90 days and within two years were based on easily accessible information they can be translated into a simple formula </w:t>
      </w:r>
      <m:oMath>
        <m:acc>
          <m:accPr>
            <m:ctrlPr>
              <w:rPr>
                <w:rFonts w:ascii="Cambria Math" w:hAnsi="Cambria Math"/>
              </w:rPr>
            </m:ctrlPr>
          </m:accPr>
          <m:e>
            <m:r>
              <w:rPr>
                <w:rFonts w:ascii="Cambria Math" w:hAnsi="Cambria Math"/>
              </w:rPr>
              <m:t>p</m:t>
            </m:r>
          </m:e>
        </m:acc>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acc>
              <m:accPr>
                <m:ctrlPr>
                  <w:rPr>
                    <w:rFonts w:ascii="Cambria Math" w:hAnsi="Cambria Math"/>
                  </w:rPr>
                </m:ctrlPr>
              </m:accPr>
              <m:e>
                <m:r>
                  <w:rPr>
                    <w:rFonts w:ascii="Cambria Math" w:hAnsi="Cambria Math"/>
                  </w:rPr>
                  <m:t>α</m:t>
                </m:r>
              </m:e>
            </m:acc>
            <m:r>
              <w:rPr>
                <w:rFonts w:ascii="Cambria Math" w:hAnsi="Cambria Math"/>
              </w:rPr>
              <m:t>-</m:t>
            </m:r>
            <m:acc>
              <m:accPr>
                <m:ctrlPr>
                  <w:rPr>
                    <w:rFonts w:ascii="Cambria Math" w:hAnsi="Cambria Math"/>
                  </w:rPr>
                </m:ctrlPr>
              </m:accPr>
              <m:e>
                <m:r>
                  <m:rPr>
                    <m:sty m:val="b"/>
                  </m:rPr>
                  <w:rPr>
                    <w:rFonts w:ascii="Cambria Math" w:hAnsi="Cambria Math"/>
                  </w:rPr>
                  <m:t>β</m:t>
                </m:r>
              </m:e>
            </m:acc>
            <m:r>
              <m:rPr>
                <m:sty m:val="b"/>
              </m:rPr>
              <w:rPr>
                <w:rFonts w:ascii="Cambria Math" w:hAnsi="Cambria Math"/>
              </w:rPr>
              <m:t>X</m:t>
            </m:r>
          </m:sup>
        </m:sSup>
        <m:r>
          <w:rPr>
            <w:rFonts w:ascii="Cambria Math" w:hAnsi="Cambria Math"/>
          </w:rPr>
          <m:t>)</m:t>
        </m:r>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r>
          <m:rPr>
            <m:sty m:val="b"/>
          </m:rPr>
          <w:rPr>
            <w:rFonts w:ascii="Cambria Math" w:hAnsi="Cambria Math"/>
          </w:rPr>
          <m:t>β</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oMath>
      <w:r>
        <w:t xml:space="preserve"> are the estimated intercept and coefficients (Tab. 5) and </w:t>
      </w:r>
      <m:oMath>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are corresponding patient characteristics. For example, a female with normal BMI, primary osteoarthritis and no co-morbidities would have a probability of 1.1 % for PJI within 90 days; a male with overweight, secondary osteoarthritis, proriasis, dementia (CNS disease) and ASA class III would have a probability of 15.3 %.</w:t>
      </w:r>
    </w:p>
    <w:p w14:paraId="62DB478E" w14:textId="77777777" w:rsidR="008E63A1" w:rsidRDefault="006D4D2D">
      <w:pPr>
        <w:pStyle w:val="Rubrik2"/>
      </w:pPr>
      <w:bookmarkStart w:id="101" w:name="model-predictors"/>
      <w:r>
        <w:t>Model predictors</w:t>
      </w:r>
      <w:bookmarkEnd w:id="101"/>
    </w:p>
    <w:p w14:paraId="1154FF89" w14:textId="77777777" w:rsidR="008E63A1" w:rsidRDefault="006D4D2D">
      <w:pPr>
        <w:pStyle w:val="FirstParagraph"/>
      </w:pPr>
      <w:r>
        <w:t>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14:paraId="04DBE24C" w14:textId="77777777" w:rsidR="008E63A1" w:rsidRDefault="006D4D2D">
      <w:pPr>
        <w:pStyle w:val="Brdtext"/>
      </w:pPr>
      <w:r>
        <w:t>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33,34</w:t>
      </w:r>
      <w:r>
        <w:t xml:space="preserve"> Rheumatoid arthritis as the diagnosis underlying THA surgery is pointed </w:t>
      </w:r>
      <w:r>
        <w:lastRenderedPageBreak/>
        <w:t>out as a risk factor for PJI,</w:t>
      </w:r>
      <w:r>
        <w:rPr>
          <w:vertAlign w:val="superscript"/>
        </w:rPr>
        <w:t>9,22</w:t>
      </w:r>
      <w:r>
        <w:t xml:space="preserve"> and this predictor variable was statistically significance in our model of PJI within two years.</w:t>
      </w:r>
    </w:p>
    <w:p w14:paraId="02852194" w14:textId="77777777" w:rsidR="008E63A1" w:rsidRDefault="006D4D2D">
      <w:pPr>
        <w:pStyle w:val="Brdtext"/>
      </w:pPr>
      <w:r>
        <w:t>Obesity is associated with an increase in the risk of reoperations or adverse events after THA</w:t>
      </w:r>
      <w:r>
        <w:rPr>
          <w:vertAlign w:val="superscript"/>
        </w:rPr>
        <w:t>35</w:t>
      </w:r>
      <w:r>
        <w:t xml:space="preserve"> and with the risk of developing surgical site infections or PJI after total hip or knee arthroplasty.</w:t>
      </w:r>
      <w:r>
        <w:rPr>
          <w:vertAlign w:val="superscript"/>
        </w:rPr>
        <w:t>6,10,12,36</w:t>
      </w:r>
      <w:r>
        <w:t xml:space="preserve"> Obesity is identified as a risk factor for PJI in a risk calculator derived on two independent US institutional cohorts, which agrees with our identification of obesity as a predictor variable in both models.</w:t>
      </w:r>
      <w:r>
        <w:rPr>
          <w:vertAlign w:val="superscript"/>
        </w:rPr>
        <w:t>37</w:t>
      </w:r>
      <w:r>
        <w:t xml:space="preserve"> In accordance with observational studies</w:t>
      </w:r>
      <w:r>
        <w:rPr>
          <w:vertAlign w:val="superscript"/>
        </w:rPr>
        <w:t>10</w:t>
      </w:r>
      <w:r>
        <w:t xml:space="preserve"> we found the presence of CNS diseases to be a predictor of PJI within two years, and our rather broad category encompasses both cerebrovascular disease, dementia, hemiplegia, and Parkinson’s disease which were all associated with a risk increase in the cited study.</w:t>
      </w:r>
    </w:p>
    <w:p w14:paraId="4865E56F" w14:textId="77777777" w:rsidR="008E63A1" w:rsidRDefault="006D4D2D">
      <w:pPr>
        <w:pStyle w:val="Brdtext"/>
      </w:pPr>
      <w:r>
        <w:t>Male gender is associated with an increased risk of developing PJI after arthroplasty surgery,</w:t>
      </w:r>
      <w:r>
        <w:rPr>
          <w:vertAlign w:val="superscript"/>
        </w:rPr>
        <w:t>34</w:t>
      </w:r>
      <w:r>
        <w:t xml:space="preserve"> and gender is included as a predictor variable in several previously developed risk calculators.</w:t>
      </w:r>
      <w:r>
        <w:rPr>
          <w:vertAlign w:val="superscript"/>
        </w:rPr>
        <w:t>20,37</w:t>
      </w:r>
      <w:r>
        <w:t xml:space="preserve"> Patients with liver cirrhosis are described to have a more than doubled risk of suffering from PJI within one year after THA, supporting our finding of the presence of liver diseases among our predictor variables.</w:t>
      </w:r>
      <w:r>
        <w:rPr>
          <w:vertAlign w:val="superscript"/>
        </w:rPr>
        <w:t>38</w:t>
      </w:r>
      <w:r>
        <w:t>Taken together, the above cited findings support that the predictor variables in our models seem to be relevant in the context of predicting PJI.</w:t>
      </w:r>
    </w:p>
    <w:p w14:paraId="081FB5C9" w14:textId="77777777" w:rsidR="008E63A1" w:rsidRDefault="006D4D2D">
      <w:pPr>
        <w:pStyle w:val="Brdtext"/>
      </w:pPr>
      <w:r>
        <w:t>Some previously mentioned risk factors for developing PJI were not selected during our model development. High ASA class is frequently associated with an increased risk of PJI,</w:t>
      </w:r>
      <w:r>
        <w:rPr>
          <w:vertAlign w:val="superscript"/>
        </w:rPr>
        <w:t>14,39,40</w:t>
      </w:r>
      <w:r>
        <w:t xml:space="preserve"> as are co-morbidity in a broader sense, and, more specifically, the presence of cardiovascular co-morbidity.</w:t>
      </w:r>
      <w:r>
        <w:rPr>
          <w:vertAlign w:val="superscript"/>
        </w:rPr>
        <w:t>7,41</w:t>
      </w:r>
      <w:r>
        <w:t xml:space="preserve"> In contrast, we found that ASA class alone was an insufficient predictor of PJI, and none of the cardiovascular disease categories remained as a predictor variable in our final main model.</w:t>
      </w:r>
    </w:p>
    <w:p w14:paraId="438D9E0F" w14:textId="77777777" w:rsidR="008E63A1" w:rsidRDefault="006D4D2D">
      <w:pPr>
        <w:pStyle w:val="Brdtext"/>
      </w:pPr>
      <w:r>
        <w:lastRenderedPageBreak/>
        <w:t>Cancer seems to confer an increased risk of PJI in several observational studies,</w:t>
      </w:r>
      <w:r>
        <w:rPr>
          <w:vertAlign w:val="superscript"/>
        </w:rPr>
        <w:t>9,36,42</w:t>
      </w:r>
      <w:r>
        <w:t xml:space="preserve"> and it is one of the defined co-morbidities in the ACS NSQIP Surgical Risk Calculator,</w:t>
      </w:r>
      <w:r>
        <w:rPr>
          <w:vertAlign w:val="superscript"/>
        </w:rPr>
        <w:t>20</w:t>
      </w:r>
      <w:r>
        <w:t xml:space="preserve"> 20 but this comorbidity did not reach statistical significance in our models.</w:t>
      </w:r>
    </w:p>
    <w:p w14:paraId="2AF58E93" w14:textId="77777777" w:rsidR="008E63A1" w:rsidRDefault="006D4D2D">
      <w:pPr>
        <w:pStyle w:val="Brdtext"/>
      </w:pPr>
      <w:r>
        <w:t>THA fixation using cement without antibiotics confers an increased risk of PJI,</w:t>
      </w:r>
      <w:r>
        <w:rPr>
          <w:vertAlign w:val="superscript"/>
        </w:rPr>
        <w:t>34</w:t>
      </w:r>
      <w:r>
        <w:t xml:space="preserve"> 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14:paraId="296B712D" w14:textId="77777777" w:rsidR="008E63A1" w:rsidRDefault="006D4D2D">
      <w:pPr>
        <w:pStyle w:val="Brdtext"/>
      </w:pPr>
      <w:r>
        <w:t>Although mentioned as risk factors for surgical site infections after joint arthroplasty,</w:t>
      </w:r>
      <w:r>
        <w:rPr>
          <w:vertAlign w:val="superscript"/>
        </w:rPr>
        <w:t>11,22</w:t>
      </w:r>
      <w:r>
        <w:t xml:space="preserve"> 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43,44</w:t>
      </w:r>
    </w:p>
    <w:p w14:paraId="19E181AC" w14:textId="77777777" w:rsidR="008E63A1" w:rsidRDefault="006D4D2D">
      <w:pPr>
        <w:pStyle w:val="Rubrik2"/>
      </w:pPr>
      <w:bookmarkStart w:id="102" w:name="strengths-and-limitations"/>
      <w:r>
        <w:t>Strengths and limitations</w:t>
      </w:r>
      <w:bookmarkEnd w:id="102"/>
    </w:p>
    <w:p w14:paraId="7B387168" w14:textId="77777777" w:rsidR="008E63A1" w:rsidRDefault="006D4D2D">
      <w:pPr>
        <w:pStyle w:val="FirstParagraph"/>
      </w:pPr>
      <w:r>
        <w:t>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14:paraId="3F639F63" w14:textId="77777777" w:rsidR="008E63A1" w:rsidRDefault="006D4D2D">
      <w:pPr>
        <w:pStyle w:val="Brdtext"/>
      </w:pPr>
      <w:r>
        <w:t>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8,12,36</w:t>
      </w:r>
      <w:r>
        <w:t xml:space="preserve"> and diabetes is also found </w:t>
      </w:r>
      <w:r>
        <w:lastRenderedPageBreak/>
        <w:t>among the risk factors in previously developed risk calculators.</w:t>
      </w:r>
      <w:r>
        <w:rPr>
          <w:vertAlign w:val="superscript"/>
        </w:rPr>
        <w:t>20,37,45</w:t>
      </w:r>
      <w:r>
        <w:t xml:space="preserve"> On the other hand, diabetes is not consistently found to be associated with the risk of surgical site infection or PJI after THA surgery.</w:t>
      </w:r>
      <w:r>
        <w:rPr>
          <w:vertAlign w:val="superscript"/>
        </w:rPr>
        <w:t>40</w:t>
      </w:r>
      <w:r>
        <w:t xml:space="preserve"> 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46,47</w:t>
      </w:r>
      <w:r>
        <w:t xml:space="preserve"> In analogy, low preoperative hemoglobin is associated with the risk of developing surgical site infection,</w:t>
      </w:r>
      <w:r>
        <w:rPr>
          <w:vertAlign w:val="superscript"/>
        </w:rPr>
        <w:t>11</w:t>
      </w:r>
      <w:r>
        <w:t xml:space="preserve"> but although we had access to the ICD codes defining the presence of anemia, we had no information on actual laboratory findings. Use of TNF-a blockers may be associated with the risk of developing PJI.</w:t>
      </w:r>
      <w:r>
        <w:rPr>
          <w:vertAlign w:val="superscript"/>
        </w:rPr>
        <w:t>48,49</w:t>
      </w:r>
      <w:r>
        <w:t xml:space="preserve"> Similarly, intra-articular steroid application may enhance this risk,</w:t>
      </w:r>
      <w:r>
        <w:rPr>
          <w:vertAlign w:val="superscript"/>
        </w:rPr>
        <w:t>50</w:t>
      </w:r>
      <w:r>
        <w:t xml:space="preserve"> 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12,51</w:t>
      </w:r>
      <w:r>
        <w:t xml:space="preserve"> and procedure time is one of the risk factors in the Mayo PJI risk score,</w:t>
      </w:r>
      <w:r>
        <w:rPr>
          <w:vertAlign w:val="superscript"/>
        </w:rPr>
        <w:t>14</w:t>
      </w:r>
      <w:r>
        <w:t xml:space="preserve"> 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14:paraId="6BE67580" w14:textId="77777777" w:rsidR="008E63A1" w:rsidRDefault="006D4D2D">
      <w:pPr>
        <w:pStyle w:val="Brdtext"/>
      </w:pPr>
      <w:r>
        <w:t>Taken together, the inclusion of some or all of the variables mentioned above – unfortunately unavailable to us – might improve the predictive power of PJI risk assessment models.</w:t>
      </w:r>
    </w:p>
    <w:p w14:paraId="033695DB" w14:textId="77777777" w:rsidR="008E63A1" w:rsidRDefault="006D4D2D">
      <w:pPr>
        <w:pStyle w:val="Rubrik2"/>
      </w:pPr>
      <w:bookmarkStart w:id="103" w:name="conclusion"/>
      <w:r>
        <w:t>Conclusion</w:t>
      </w:r>
      <w:bookmarkEnd w:id="103"/>
    </w:p>
    <w:p w14:paraId="601FAAD4" w14:textId="77777777" w:rsidR="008E63A1" w:rsidRDefault="006D4D2D">
      <w:pPr>
        <w:pStyle w:val="FirstParagraph"/>
      </w:pPr>
      <w:r>
        <w:t>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14:paraId="39E970AB" w14:textId="77777777" w:rsidR="008E63A1" w:rsidRDefault="006D4D2D">
      <w:pPr>
        <w:pStyle w:val="Rubrik5"/>
      </w:pPr>
      <w:bookmarkStart w:id="104" w:name="page-break-2"/>
      <w:r>
        <w:lastRenderedPageBreak/>
        <w:t>Page break</w:t>
      </w:r>
      <w:bookmarkEnd w:id="104"/>
    </w:p>
    <w:p w14:paraId="4B941EF2" w14:textId="77777777" w:rsidR="008E63A1" w:rsidRDefault="006D4D2D">
      <w:pPr>
        <w:pStyle w:val="Rubrik1"/>
      </w:pPr>
      <w:bookmarkStart w:id="105" w:name="contribution-of-authors"/>
      <w:r>
        <w:t>Contribution of authors</w:t>
      </w:r>
      <w:bookmarkEnd w:id="105"/>
    </w:p>
    <w:p w14:paraId="0C74070E" w14:textId="77777777" w:rsidR="008E63A1" w:rsidRDefault="006D4D2D">
      <w:pPr>
        <w:pStyle w:val="FirstParagraph"/>
      </w:pPr>
      <w:r>
        <w:t xml:space="preserve">NPH initiated the study, OR managed the ethical review board application in Sweden, EB developed the statistical model, </w:t>
      </w:r>
      <w:r>
        <w:rPr>
          <w:b/>
        </w:rPr>
        <w:t>XXX</w:t>
      </w:r>
      <w:r>
        <w:t xml:space="preserve"> performed external validation with data from </w:t>
      </w:r>
      <w:r>
        <w:rPr>
          <w:b/>
        </w:rPr>
        <w:t>XXX</w:t>
      </w:r>
      <w:r>
        <w:t>. NPH and EB drafted, and all authors edited and finalized the manuscript.</w:t>
      </w:r>
    </w:p>
    <w:p w14:paraId="5A3F4F18" w14:textId="77777777" w:rsidR="008E63A1" w:rsidRDefault="006D4D2D">
      <w:pPr>
        <w:pStyle w:val="Rubrik1"/>
      </w:pPr>
      <w:bookmarkStart w:id="106" w:name="competing-interest-statement"/>
      <w:r>
        <w:t>Competing interest statement</w:t>
      </w:r>
      <w:bookmarkEnd w:id="106"/>
    </w:p>
    <w:p w14:paraId="49CA2F99" w14:textId="77777777" w:rsidR="008E63A1" w:rsidRDefault="006D4D2D">
      <w:pPr>
        <w:pStyle w:val="FirstParagraph"/>
      </w:pPr>
      <w:r>
        <w:t>All authors have completed the ICMJE uniform disclosure form at www.icmje.org/coi_disclosure.pdf and declare …</w:t>
      </w:r>
    </w:p>
    <w:p w14:paraId="6C90DF4A" w14:textId="77777777" w:rsidR="008E63A1" w:rsidRDefault="006D4D2D">
      <w:pPr>
        <w:pStyle w:val="Rubrik1"/>
      </w:pPr>
      <w:bookmarkStart w:id="107" w:name="transparency-statement"/>
      <w:r>
        <w:t>Transparency Statement</w:t>
      </w:r>
      <w:bookmarkEnd w:id="107"/>
    </w:p>
    <w:p w14:paraId="0CD30A81" w14:textId="77777777" w:rsidR="008E63A1" w:rsidRDefault="006D4D2D">
      <w:pPr>
        <w:pStyle w:val="FirstParagraph"/>
      </w:pPr>
      <w:r>
        <w:t>NH, the principal investigator of this study, affirms that this is an accurate report with no relevant data or aspects omitted.</w:t>
      </w:r>
    </w:p>
    <w:p w14:paraId="1746AAA4" w14:textId="77777777" w:rsidR="008E63A1" w:rsidRDefault="006D4D2D">
      <w:pPr>
        <w:pStyle w:val="Rubrik1"/>
      </w:pPr>
      <w:bookmarkStart w:id="108" w:name="public-and-patient-involvement-statement"/>
      <w:r>
        <w:t>Public and patient involvement statement</w:t>
      </w:r>
      <w:bookmarkEnd w:id="108"/>
    </w:p>
    <w:p w14:paraId="0D0D1CC3" w14:textId="77777777" w:rsidR="008E63A1" w:rsidRDefault="006D4D2D">
      <w:pPr>
        <w:pStyle w:val="FirstParagraph"/>
      </w:pPr>
      <w:r>
        <w:t>There is a patient representative at SHAR to ensure the patients’ interests are respected in planned research.</w:t>
      </w:r>
    </w:p>
    <w:p w14:paraId="4B152DBF" w14:textId="77777777" w:rsidR="008E63A1" w:rsidRDefault="006D4D2D">
      <w:pPr>
        <w:pStyle w:val="Rubrik1"/>
      </w:pPr>
      <w:bookmarkStart w:id="109" w:name="data-sharing-statement"/>
      <w:r>
        <w:t>Data sharing statement</w:t>
      </w:r>
      <w:bookmarkEnd w:id="109"/>
    </w:p>
    <w:p w14:paraId="0688C81D" w14:textId="77777777" w:rsidR="008E63A1" w:rsidRDefault="006D4D2D">
      <w:pPr>
        <w:pStyle w:val="FirstParagraph"/>
      </w:pPr>
      <w:r>
        <w:t>Data is available upon reasonable request to the principal investigator.</w:t>
      </w:r>
    </w:p>
    <w:p w14:paraId="4871BE33" w14:textId="77777777" w:rsidR="008E63A1" w:rsidRDefault="006D4D2D">
      <w:pPr>
        <w:pStyle w:val="Rubrik1"/>
      </w:pPr>
      <w:bookmarkStart w:id="110" w:name="acknowledgement"/>
      <w:r>
        <w:t>Acknowledgement</w:t>
      </w:r>
      <w:bookmarkEnd w:id="110"/>
    </w:p>
    <w:p w14:paraId="4E9A972C" w14:textId="77777777" w:rsidR="008E63A1" w:rsidRDefault="006D4D2D">
      <w:pPr>
        <w:pStyle w:val="FirstParagraph"/>
      </w:pPr>
      <w:r>
        <w:t>We would like to thank .</w:t>
      </w:r>
    </w:p>
    <w:p w14:paraId="1BA65B5D" w14:textId="77777777" w:rsidR="008E63A1" w:rsidRDefault="006D4D2D">
      <w:pPr>
        <w:pStyle w:val="Rubrik5"/>
      </w:pPr>
      <w:bookmarkStart w:id="111" w:name="page-break-3"/>
      <w:r>
        <w:lastRenderedPageBreak/>
        <w:t>PAGE BREAK</w:t>
      </w:r>
      <w:bookmarkEnd w:id="111"/>
    </w:p>
    <w:p w14:paraId="580BB33C" w14:textId="77777777" w:rsidR="008E63A1" w:rsidRDefault="006D4D2D">
      <w:pPr>
        <w:pStyle w:val="CaptionedFigure"/>
      </w:pPr>
      <w:r>
        <w:rPr>
          <w:noProof/>
        </w:rPr>
        <w:drawing>
          <wp:inline distT="0" distB="0" distL="0" distR="0" wp14:anchorId="5D6FD3E5" wp14:editId="2620EAC2">
            <wp:extent cx="5969000" cy="5537646"/>
            <wp:effectExtent l="0" t="0" r="0" b="0"/>
            <wp:docPr id="1" name="Picture" descr="Figure 1: Flowchart with inclusion criteria and number of patients. Data from the Swedish Hip Arthroplasty Register were used for model derivation and internal validation (left). Data from XXX were used for external validation (right)."/>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7"/>
                    <a:stretch>
                      <a:fillRect/>
                    </a:stretch>
                  </pic:blipFill>
                  <pic:spPr bwMode="auto">
                    <a:xfrm>
                      <a:off x="0" y="0"/>
                      <a:ext cx="5969000" cy="5537646"/>
                    </a:xfrm>
                    <a:prstGeom prst="rect">
                      <a:avLst/>
                    </a:prstGeom>
                    <a:noFill/>
                    <a:ln w="9525">
                      <a:noFill/>
                      <a:headEnd/>
                      <a:tailEnd/>
                    </a:ln>
                  </pic:spPr>
                </pic:pic>
              </a:graphicData>
            </a:graphic>
          </wp:inline>
        </w:drawing>
      </w:r>
    </w:p>
    <w:p w14:paraId="53E7E454" w14:textId="77777777" w:rsidR="008E63A1" w:rsidRDefault="006D4D2D">
      <w:pPr>
        <w:pStyle w:val="ImageCaption"/>
      </w:pPr>
      <w:r>
        <w:t>Figure 1: Flowchart with inclusion criteria and number of patients. Data from the Swedish Hip Arthroplasty Register were used for model derivation and internal validation (left). Data from XXX were used for external validation (right).</w:t>
      </w:r>
    </w:p>
    <w:p w14:paraId="022F5B10" w14:textId="77777777" w:rsidR="008E63A1" w:rsidRDefault="006D4D2D">
      <w:pPr>
        <w:pStyle w:val="Rubrik5"/>
      </w:pPr>
      <w:bookmarkStart w:id="112" w:name="page-break-4"/>
      <w:r>
        <w:lastRenderedPageBreak/>
        <w:t>PAGE BREAK</w:t>
      </w:r>
      <w:bookmarkEnd w:id="112"/>
    </w:p>
    <w:p w14:paraId="6DC5218B" w14:textId="77777777" w:rsidR="008E63A1" w:rsidRDefault="006D4D2D">
      <w:pPr>
        <w:pStyle w:val="CaptionedFigure"/>
      </w:pPr>
      <w:r>
        <w:rPr>
          <w:noProof/>
        </w:rPr>
        <w:drawing>
          <wp:inline distT="0" distB="0" distL="0" distR="0" wp14:anchorId="57DAE3E6" wp14:editId="0365DD14">
            <wp:extent cx="5969000" cy="4475486"/>
            <wp:effectExtent l="0" t="0" r="0" b="0"/>
            <wp:docPr id="2" name="Picture"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wp:cNvGraphicFramePr/>
            <a:graphic xmlns:a="http://schemas.openxmlformats.org/drawingml/2006/main">
              <a:graphicData uri="http://schemas.openxmlformats.org/drawingml/2006/picture">
                <pic:pic xmlns:pic="http://schemas.openxmlformats.org/drawingml/2006/picture">
                  <pic:nvPicPr>
                    <pic:cNvPr id="0" name="Picture" descr="../graphs/roc.png"/>
                    <pic:cNvPicPr>
                      <a:picLocks noChangeAspect="1" noChangeArrowheads="1"/>
                    </pic:cNvPicPr>
                  </pic:nvPicPr>
                  <pic:blipFill>
                    <a:blip r:embed="rId8"/>
                    <a:stretch>
                      <a:fillRect/>
                    </a:stretch>
                  </pic:blipFill>
                  <pic:spPr bwMode="auto">
                    <a:xfrm>
                      <a:off x="0" y="0"/>
                      <a:ext cx="5969000" cy="4475486"/>
                    </a:xfrm>
                    <a:prstGeom prst="rect">
                      <a:avLst/>
                    </a:prstGeom>
                    <a:noFill/>
                    <a:ln w="9525">
                      <a:noFill/>
                      <a:headEnd/>
                      <a:tailEnd/>
                    </a:ln>
                  </pic:spPr>
                </pic:pic>
              </a:graphicData>
            </a:graphic>
          </wp:inline>
        </w:drawing>
      </w:r>
    </w:p>
    <w:p w14:paraId="3EA4BC32" w14:textId="77777777" w:rsidR="008E63A1" w:rsidRDefault="006D4D2D">
      <w:pPr>
        <w:pStyle w:val="ImageCaption"/>
      </w:pPr>
      <w:r>
        <w:t>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14:paraId="50D4ADE5" w14:textId="77777777" w:rsidR="008E63A1" w:rsidRDefault="006D4D2D">
      <w:pPr>
        <w:pStyle w:val="Rubrik5"/>
      </w:pPr>
      <w:bookmarkStart w:id="113" w:name="page-break-5"/>
      <w:r>
        <w:lastRenderedPageBreak/>
        <w:t>PAGE BREAK</w:t>
      </w:r>
      <w:bookmarkEnd w:id="113"/>
    </w:p>
    <w:p w14:paraId="0A1FFAF8" w14:textId="77777777" w:rsidR="008E63A1" w:rsidRDefault="006D4D2D">
      <w:pPr>
        <w:pStyle w:val="CaptionedFigure"/>
      </w:pPr>
      <w:commentRangeStart w:id="114"/>
      <w:r>
        <w:rPr>
          <w:noProof/>
        </w:rPr>
        <w:drawing>
          <wp:inline distT="0" distB="0" distL="0" distR="0" wp14:anchorId="64CE070D" wp14:editId="4EF1705D">
            <wp:extent cx="5416061" cy="5416061"/>
            <wp:effectExtent l="0" t="0" r="0" b="0"/>
            <wp:docPr id="3" name="Picture"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wp:cNvGraphicFramePr/>
            <a:graphic xmlns:a="http://schemas.openxmlformats.org/drawingml/2006/main">
              <a:graphicData uri="http://schemas.openxmlformats.org/drawingml/2006/picture">
                <pic:pic xmlns:pic="http://schemas.openxmlformats.org/drawingml/2006/picture">
                  <pic:nvPicPr>
                    <pic:cNvPr id="0" name="Picture" descr="../graphs/auc_ci.png"/>
                    <pic:cNvPicPr>
                      <a:picLocks noChangeAspect="1" noChangeArrowheads="1"/>
                    </pic:cNvPicPr>
                  </pic:nvPicPr>
                  <pic:blipFill>
                    <a:blip r:embed="rId9"/>
                    <a:stretch>
                      <a:fillRect/>
                    </a:stretch>
                  </pic:blipFill>
                  <pic:spPr bwMode="auto">
                    <a:xfrm>
                      <a:off x="0" y="0"/>
                      <a:ext cx="5416061" cy="5416061"/>
                    </a:xfrm>
                    <a:prstGeom prst="rect">
                      <a:avLst/>
                    </a:prstGeom>
                    <a:noFill/>
                    <a:ln w="9525">
                      <a:noFill/>
                      <a:headEnd/>
                      <a:tailEnd/>
                    </a:ln>
                  </pic:spPr>
                </pic:pic>
              </a:graphicData>
            </a:graphic>
          </wp:inline>
        </w:drawing>
      </w:r>
      <w:commentRangeEnd w:id="114"/>
      <w:r w:rsidR="00AC0580">
        <w:rPr>
          <w:rStyle w:val="Kommentarsreferens"/>
        </w:rPr>
        <w:commentReference w:id="114"/>
      </w:r>
    </w:p>
    <w:p w14:paraId="07EBA83B" w14:textId="77777777" w:rsidR="008E63A1" w:rsidRDefault="006D4D2D">
      <w:pPr>
        <w:pStyle w:val="ImageCaption"/>
      </w:pPr>
      <w:r>
        <w:t>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14:paraId="76A19262" w14:textId="77777777" w:rsidR="008E63A1" w:rsidRDefault="006D4D2D">
      <w:pPr>
        <w:pStyle w:val="Rubrik5"/>
      </w:pPr>
      <w:bookmarkStart w:id="115" w:name="page-break-6"/>
      <w:r>
        <w:lastRenderedPageBreak/>
        <w:t>PAGE BREAK</w:t>
      </w:r>
      <w:bookmarkEnd w:id="115"/>
    </w:p>
    <w:p w14:paraId="2F79A739" w14:textId="77777777" w:rsidR="008E63A1" w:rsidRDefault="006D4D2D">
      <w:pPr>
        <w:pStyle w:val="CaptionedFigure"/>
      </w:pPr>
      <w:r>
        <w:rPr>
          <w:noProof/>
        </w:rPr>
        <w:drawing>
          <wp:inline distT="0" distB="0" distL="0" distR="0" wp14:anchorId="613E859C" wp14:editId="36989DDF">
            <wp:extent cx="5416061" cy="5416061"/>
            <wp:effectExtent l="0" t="0" r="0" b="0"/>
            <wp:docPr id="4" name="Picture"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wp:cNvGraphicFramePr/>
            <a:graphic xmlns:a="http://schemas.openxmlformats.org/drawingml/2006/main">
              <a:graphicData uri="http://schemas.openxmlformats.org/drawingml/2006/picture">
                <pic:pic xmlns:pic="http://schemas.openxmlformats.org/drawingml/2006/picture">
                  <pic:nvPicPr>
                    <pic:cNvPr id="0" name="Picture" descr="../graphs/separation.png"/>
                    <pic:cNvPicPr>
                      <a:picLocks noChangeAspect="1" noChangeArrowheads="1"/>
                    </pic:cNvPicPr>
                  </pic:nvPicPr>
                  <pic:blipFill>
                    <a:blip r:embed="rId13"/>
                    <a:stretch>
                      <a:fillRect/>
                    </a:stretch>
                  </pic:blipFill>
                  <pic:spPr bwMode="auto">
                    <a:xfrm>
                      <a:off x="0" y="0"/>
                      <a:ext cx="5416061" cy="5416061"/>
                    </a:xfrm>
                    <a:prstGeom prst="rect">
                      <a:avLst/>
                    </a:prstGeom>
                    <a:noFill/>
                    <a:ln w="9525">
                      <a:noFill/>
                      <a:headEnd/>
                      <a:tailEnd/>
                    </a:ln>
                  </pic:spPr>
                </pic:pic>
              </a:graphicData>
            </a:graphic>
          </wp:inline>
        </w:drawing>
      </w:r>
    </w:p>
    <w:p w14:paraId="691105A7" w14:textId="77777777" w:rsidR="008E63A1" w:rsidRDefault="006D4D2D">
      <w:pPr>
        <w:pStyle w:val="ImageCaption"/>
      </w:pPr>
      <w:r>
        <w:t>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14:paraId="4D12D09A" w14:textId="77777777" w:rsidR="008E63A1" w:rsidRDefault="006D4D2D">
      <w:pPr>
        <w:pStyle w:val="Rubrik5"/>
      </w:pPr>
      <w:bookmarkStart w:id="116" w:name="page-break-7"/>
      <w:r>
        <w:lastRenderedPageBreak/>
        <w:t>PAGE BREAK</w:t>
      </w:r>
      <w:bookmarkEnd w:id="116"/>
    </w:p>
    <w:p w14:paraId="65D9843A" w14:textId="77777777" w:rsidR="008E63A1" w:rsidRDefault="006D4D2D">
      <w:pPr>
        <w:pStyle w:val="CaptionedFigure"/>
      </w:pPr>
      <w:r>
        <w:rPr>
          <w:noProof/>
        </w:rPr>
        <w:drawing>
          <wp:inline distT="0" distB="0" distL="0" distR="0" wp14:anchorId="17ED3294" wp14:editId="01BA24F2">
            <wp:extent cx="5969000" cy="3580894"/>
            <wp:effectExtent l="0" t="0" r="0" b="0"/>
            <wp:docPr id="5" name="Picture" descr="Figure 5: This figure illustrates calibration between observed proportions and predicted probabilities with 95 % confidence intervals. Calibration is good for predictions up to 5 %, although higher probabilities tend to over-estimate the observed outcome."/>
            <wp:cNvGraphicFramePr/>
            <a:graphic xmlns:a="http://schemas.openxmlformats.org/drawingml/2006/main">
              <a:graphicData uri="http://schemas.openxmlformats.org/drawingml/2006/picture">
                <pic:pic xmlns:pic="http://schemas.openxmlformats.org/drawingml/2006/picture">
                  <pic:nvPicPr>
                    <pic:cNvPr id="0" name="Picture" descr="../graphs/calibration.png"/>
                    <pic:cNvPicPr>
                      <a:picLocks noChangeAspect="1" noChangeArrowheads="1"/>
                    </pic:cNvPicPr>
                  </pic:nvPicPr>
                  <pic:blipFill>
                    <a:blip r:embed="rId14"/>
                    <a:stretch>
                      <a:fillRect/>
                    </a:stretch>
                  </pic:blipFill>
                  <pic:spPr bwMode="auto">
                    <a:xfrm>
                      <a:off x="0" y="0"/>
                      <a:ext cx="5969000" cy="3580894"/>
                    </a:xfrm>
                    <a:prstGeom prst="rect">
                      <a:avLst/>
                    </a:prstGeom>
                    <a:noFill/>
                    <a:ln w="9525">
                      <a:noFill/>
                      <a:headEnd/>
                      <a:tailEnd/>
                    </a:ln>
                  </pic:spPr>
                </pic:pic>
              </a:graphicData>
            </a:graphic>
          </wp:inline>
        </w:drawing>
      </w:r>
    </w:p>
    <w:p w14:paraId="64B28E91" w14:textId="77777777" w:rsidR="008E63A1" w:rsidRDefault="006D4D2D">
      <w:pPr>
        <w:pStyle w:val="ImageCaption"/>
      </w:pPr>
      <w:r>
        <w:t>Figure 5: This figure illustrates calibration between observed proportions and predicted probabilities with 95 % confidence intervals. Calibration is good for predictions up to 5 %, although higher probabilities tend to over-estimate the observed outcome.</w:t>
      </w:r>
    </w:p>
    <w:p w14:paraId="3114474A" w14:textId="77777777" w:rsidR="008E63A1" w:rsidRDefault="006D4D2D">
      <w:pPr>
        <w:pStyle w:val="Rubrik5"/>
      </w:pPr>
      <w:bookmarkStart w:id="117" w:name="page-break-8"/>
      <w:r>
        <w:lastRenderedPageBreak/>
        <w:t>PAGE BREAK</w:t>
      </w:r>
      <w:bookmarkEnd w:id="117"/>
    </w:p>
    <w:p w14:paraId="71FFA9F6" w14:textId="77777777" w:rsidR="008E63A1" w:rsidRDefault="006D4D2D">
      <w:pPr>
        <w:pStyle w:val="TableCaption"/>
      </w:pPr>
      <w:r>
        <w:t>Table 1: Categorization of co-morbidities from the Charlson, Elixhauser and Rx RIsk V co-morbidities. (CNS = central nervous system.)</w:t>
      </w:r>
    </w:p>
    <w:tbl>
      <w:tblPr>
        <w:tblStyle w:val="Table"/>
        <w:tblW w:w="0" w:type="pct"/>
        <w:tblBorders>
          <w:insideH w:val="single" w:sz="4" w:space="0" w:color="auto"/>
        </w:tblBorders>
        <w:tblLook w:val="07E0" w:firstRow="1" w:lastRow="1" w:firstColumn="1" w:lastColumn="1" w:noHBand="1" w:noVBand="1"/>
        <w:tblCaption w:val="Table 1: Categorization of co-morbidities from the Charlson, Elixhauser and Rx RIsk V co-morbidities. (CNS = central nervous system.)"/>
      </w:tblPr>
      <w:tblGrid>
        <w:gridCol w:w="1754"/>
        <w:gridCol w:w="2152"/>
        <w:gridCol w:w="2294"/>
        <w:gridCol w:w="3206"/>
      </w:tblGrid>
      <w:tr w:rsidR="008E63A1" w14:paraId="309D648B" w14:textId="77777777" w:rsidTr="00E72F74">
        <w:tc>
          <w:tcPr>
            <w:tcW w:w="0" w:type="auto"/>
            <w:vAlign w:val="bottom"/>
          </w:tcPr>
          <w:p w14:paraId="78283887" w14:textId="77777777" w:rsidR="008E63A1" w:rsidRDefault="006D4D2D">
            <w:pPr>
              <w:pStyle w:val="Compact"/>
            </w:pPr>
            <w:r>
              <w:t>Comorbidities by groups</w:t>
            </w:r>
          </w:p>
        </w:tc>
        <w:tc>
          <w:tcPr>
            <w:tcW w:w="0" w:type="auto"/>
            <w:vAlign w:val="bottom"/>
          </w:tcPr>
          <w:p w14:paraId="3A0D7E1E" w14:textId="77777777" w:rsidR="008E63A1" w:rsidRDefault="006D4D2D">
            <w:pPr>
              <w:pStyle w:val="Compact"/>
            </w:pPr>
            <w:r>
              <w:t>Charlson</w:t>
            </w:r>
          </w:p>
        </w:tc>
        <w:tc>
          <w:tcPr>
            <w:tcW w:w="0" w:type="auto"/>
            <w:vAlign w:val="bottom"/>
          </w:tcPr>
          <w:p w14:paraId="32AC0E1B" w14:textId="77777777" w:rsidR="008E63A1" w:rsidRDefault="006D4D2D">
            <w:pPr>
              <w:pStyle w:val="Compact"/>
            </w:pPr>
            <w:r>
              <w:t>Elixhauser</w:t>
            </w:r>
          </w:p>
        </w:tc>
        <w:tc>
          <w:tcPr>
            <w:tcW w:w="0" w:type="auto"/>
            <w:vAlign w:val="bottom"/>
          </w:tcPr>
          <w:p w14:paraId="0DA5E70C" w14:textId="77777777" w:rsidR="008E63A1" w:rsidRDefault="006D4D2D">
            <w:pPr>
              <w:pStyle w:val="Compact"/>
            </w:pPr>
            <w:r>
              <w:t>Rx</w:t>
            </w:r>
          </w:p>
        </w:tc>
      </w:tr>
      <w:tr w:rsidR="008E63A1" w14:paraId="2B7310FB" w14:textId="77777777" w:rsidTr="00E72F74">
        <w:tc>
          <w:tcPr>
            <w:tcW w:w="0" w:type="auto"/>
          </w:tcPr>
          <w:p w14:paraId="2126F048" w14:textId="77777777" w:rsidR="008E63A1" w:rsidRDefault="006D4D2D">
            <w:pPr>
              <w:pStyle w:val="Compact"/>
            </w:pPr>
            <w:r>
              <w:t>AIDS/HIV</w:t>
            </w:r>
          </w:p>
        </w:tc>
        <w:tc>
          <w:tcPr>
            <w:tcW w:w="0" w:type="auto"/>
          </w:tcPr>
          <w:p w14:paraId="6DDCAE14" w14:textId="77777777" w:rsidR="008E63A1" w:rsidRDefault="006D4D2D">
            <w:pPr>
              <w:pStyle w:val="Compact"/>
            </w:pPr>
            <w:r>
              <w:t>Aids/hiv</w:t>
            </w:r>
          </w:p>
        </w:tc>
        <w:tc>
          <w:tcPr>
            <w:tcW w:w="0" w:type="auto"/>
          </w:tcPr>
          <w:p w14:paraId="460F30BF" w14:textId="77777777" w:rsidR="008E63A1" w:rsidRDefault="006D4D2D">
            <w:pPr>
              <w:pStyle w:val="Compact"/>
            </w:pPr>
            <w:r>
              <w:t>Aids/hiv</w:t>
            </w:r>
          </w:p>
        </w:tc>
        <w:tc>
          <w:tcPr>
            <w:tcW w:w="0" w:type="auto"/>
          </w:tcPr>
          <w:p w14:paraId="4FCDF66A" w14:textId="77777777" w:rsidR="008E63A1" w:rsidRDefault="006D4D2D">
            <w:pPr>
              <w:pStyle w:val="Compact"/>
            </w:pPr>
            <w:r>
              <w:t>Hiv</w:t>
            </w:r>
          </w:p>
        </w:tc>
      </w:tr>
      <w:tr w:rsidR="008E63A1" w14:paraId="45D6E9F7" w14:textId="77777777" w:rsidTr="00E72F74">
        <w:tc>
          <w:tcPr>
            <w:tcW w:w="0" w:type="auto"/>
          </w:tcPr>
          <w:p w14:paraId="785F4A2B" w14:textId="77777777" w:rsidR="008E63A1" w:rsidRDefault="006D4D2D">
            <w:pPr>
              <w:pStyle w:val="Compact"/>
            </w:pPr>
            <w:r>
              <w:t>Allergies</w:t>
            </w:r>
          </w:p>
        </w:tc>
        <w:tc>
          <w:tcPr>
            <w:tcW w:w="0" w:type="auto"/>
          </w:tcPr>
          <w:p w14:paraId="7AAD3D6B" w14:textId="77777777" w:rsidR="008E63A1" w:rsidRDefault="008E63A1"/>
        </w:tc>
        <w:tc>
          <w:tcPr>
            <w:tcW w:w="0" w:type="auto"/>
          </w:tcPr>
          <w:p w14:paraId="631A1DFE" w14:textId="77777777" w:rsidR="008E63A1" w:rsidRDefault="008E63A1"/>
        </w:tc>
        <w:tc>
          <w:tcPr>
            <w:tcW w:w="0" w:type="auto"/>
          </w:tcPr>
          <w:p w14:paraId="7BFD774E" w14:textId="77777777" w:rsidR="008E63A1" w:rsidRDefault="006D4D2D">
            <w:pPr>
              <w:pStyle w:val="Compact"/>
            </w:pPr>
            <w:r>
              <w:t>Allergies</w:t>
            </w:r>
          </w:p>
        </w:tc>
      </w:tr>
      <w:tr w:rsidR="008E63A1" w14:paraId="18F78D78" w14:textId="77777777" w:rsidTr="00E72F74">
        <w:tc>
          <w:tcPr>
            <w:tcW w:w="0" w:type="auto"/>
          </w:tcPr>
          <w:p w14:paraId="60DA81AB" w14:textId="77777777" w:rsidR="008E63A1" w:rsidRDefault="006D4D2D">
            <w:pPr>
              <w:pStyle w:val="Compact"/>
            </w:pPr>
            <w:r>
              <w:t>Anemia</w:t>
            </w:r>
          </w:p>
        </w:tc>
        <w:tc>
          <w:tcPr>
            <w:tcW w:w="0" w:type="auto"/>
          </w:tcPr>
          <w:p w14:paraId="39AD6E43" w14:textId="77777777" w:rsidR="008E63A1" w:rsidRDefault="008E63A1"/>
        </w:tc>
        <w:tc>
          <w:tcPr>
            <w:tcW w:w="0" w:type="auto"/>
          </w:tcPr>
          <w:p w14:paraId="4D6BE4D1" w14:textId="77777777" w:rsidR="008E63A1" w:rsidRDefault="006D4D2D">
            <w:pPr>
              <w:pStyle w:val="Compact"/>
            </w:pPr>
            <w:r>
              <w:t>Blood loss anemia, Deficiency anemia</w:t>
            </w:r>
          </w:p>
        </w:tc>
        <w:tc>
          <w:tcPr>
            <w:tcW w:w="0" w:type="auto"/>
          </w:tcPr>
          <w:p w14:paraId="3F361605" w14:textId="77777777" w:rsidR="008E63A1" w:rsidRDefault="008E63A1"/>
        </w:tc>
      </w:tr>
      <w:tr w:rsidR="008E63A1" w14:paraId="02159A28" w14:textId="77777777" w:rsidTr="00E72F74">
        <w:tc>
          <w:tcPr>
            <w:tcW w:w="0" w:type="auto"/>
          </w:tcPr>
          <w:p w14:paraId="6BFAEB4A" w14:textId="77777777" w:rsidR="008E63A1" w:rsidRDefault="006D4D2D">
            <w:pPr>
              <w:pStyle w:val="Compact"/>
            </w:pPr>
            <w:r>
              <w:t>Arrhythmia</w:t>
            </w:r>
          </w:p>
        </w:tc>
        <w:tc>
          <w:tcPr>
            <w:tcW w:w="0" w:type="auto"/>
          </w:tcPr>
          <w:p w14:paraId="142166A7" w14:textId="77777777" w:rsidR="008E63A1" w:rsidRDefault="008E63A1"/>
        </w:tc>
        <w:tc>
          <w:tcPr>
            <w:tcW w:w="0" w:type="auto"/>
          </w:tcPr>
          <w:p w14:paraId="606BD661" w14:textId="77777777" w:rsidR="008E63A1" w:rsidRDefault="006D4D2D">
            <w:pPr>
              <w:pStyle w:val="Compact"/>
            </w:pPr>
            <w:r>
              <w:t>Cardiac arrhythmias</w:t>
            </w:r>
          </w:p>
        </w:tc>
        <w:tc>
          <w:tcPr>
            <w:tcW w:w="0" w:type="auto"/>
          </w:tcPr>
          <w:p w14:paraId="240C2C8B" w14:textId="77777777" w:rsidR="008E63A1" w:rsidRDefault="006D4D2D">
            <w:pPr>
              <w:pStyle w:val="Compact"/>
            </w:pPr>
            <w:r>
              <w:t>Arrhythmia</w:t>
            </w:r>
          </w:p>
        </w:tc>
      </w:tr>
      <w:tr w:rsidR="008E63A1" w14:paraId="791E5769" w14:textId="77777777" w:rsidTr="00E72F74">
        <w:tc>
          <w:tcPr>
            <w:tcW w:w="0" w:type="auto"/>
          </w:tcPr>
          <w:p w14:paraId="11C792DA" w14:textId="77777777" w:rsidR="008E63A1" w:rsidRDefault="006D4D2D">
            <w:pPr>
              <w:pStyle w:val="Compact"/>
            </w:pPr>
            <w:r>
              <w:t>Arterial hypertension</w:t>
            </w:r>
          </w:p>
        </w:tc>
        <w:tc>
          <w:tcPr>
            <w:tcW w:w="0" w:type="auto"/>
          </w:tcPr>
          <w:p w14:paraId="30597005" w14:textId="77777777" w:rsidR="008E63A1" w:rsidRDefault="008E63A1"/>
        </w:tc>
        <w:tc>
          <w:tcPr>
            <w:tcW w:w="0" w:type="auto"/>
          </w:tcPr>
          <w:p w14:paraId="722B2A7C" w14:textId="77777777" w:rsidR="008E63A1" w:rsidRDefault="006D4D2D">
            <w:pPr>
              <w:pStyle w:val="Compact"/>
            </w:pPr>
            <w:r>
              <w:t>Hypertension uncomplicated, Hypertension complicated</w:t>
            </w:r>
          </w:p>
        </w:tc>
        <w:tc>
          <w:tcPr>
            <w:tcW w:w="0" w:type="auto"/>
          </w:tcPr>
          <w:p w14:paraId="7D09B980" w14:textId="77777777" w:rsidR="008E63A1" w:rsidRDefault="006D4D2D">
            <w:pPr>
              <w:pStyle w:val="Compact"/>
            </w:pPr>
            <w:r>
              <w:t>Hypertension</w:t>
            </w:r>
          </w:p>
        </w:tc>
      </w:tr>
      <w:tr w:rsidR="008E63A1" w14:paraId="7078BD8F" w14:textId="77777777" w:rsidTr="00E72F74">
        <w:tc>
          <w:tcPr>
            <w:tcW w:w="0" w:type="auto"/>
          </w:tcPr>
          <w:p w14:paraId="1C0C5759" w14:textId="77777777" w:rsidR="008E63A1" w:rsidRDefault="006D4D2D">
            <w:pPr>
              <w:pStyle w:val="Compact"/>
            </w:pPr>
            <w:r>
              <w:t>Benign prostatic hyperplasia</w:t>
            </w:r>
          </w:p>
        </w:tc>
        <w:tc>
          <w:tcPr>
            <w:tcW w:w="0" w:type="auto"/>
          </w:tcPr>
          <w:p w14:paraId="207FC315" w14:textId="77777777" w:rsidR="008E63A1" w:rsidRDefault="008E63A1"/>
        </w:tc>
        <w:tc>
          <w:tcPr>
            <w:tcW w:w="0" w:type="auto"/>
          </w:tcPr>
          <w:p w14:paraId="606BB69F" w14:textId="77777777" w:rsidR="008E63A1" w:rsidRDefault="008E63A1"/>
        </w:tc>
        <w:tc>
          <w:tcPr>
            <w:tcW w:w="0" w:type="auto"/>
          </w:tcPr>
          <w:p w14:paraId="1F49E23B" w14:textId="77777777" w:rsidR="008E63A1" w:rsidRDefault="006D4D2D">
            <w:pPr>
              <w:pStyle w:val="Compact"/>
            </w:pPr>
            <w:r>
              <w:t>Benign prostatic hyperplasia</w:t>
            </w:r>
          </w:p>
        </w:tc>
      </w:tr>
      <w:tr w:rsidR="008E63A1" w14:paraId="643E0922" w14:textId="77777777" w:rsidTr="00E72F74">
        <w:tc>
          <w:tcPr>
            <w:tcW w:w="0" w:type="auto"/>
          </w:tcPr>
          <w:p w14:paraId="630D05C4" w14:textId="77777777" w:rsidR="008E63A1" w:rsidRDefault="006D4D2D">
            <w:pPr>
              <w:pStyle w:val="Compact"/>
            </w:pPr>
            <w:r>
              <w:t>Cancer</w:t>
            </w:r>
          </w:p>
        </w:tc>
        <w:tc>
          <w:tcPr>
            <w:tcW w:w="0" w:type="auto"/>
          </w:tcPr>
          <w:p w14:paraId="05A322EC" w14:textId="77777777" w:rsidR="008E63A1" w:rsidRDefault="006D4D2D">
            <w:pPr>
              <w:pStyle w:val="Compact"/>
            </w:pPr>
            <w:r>
              <w:t>Malignancy, Metastatic solid tumor</w:t>
            </w:r>
          </w:p>
        </w:tc>
        <w:tc>
          <w:tcPr>
            <w:tcW w:w="0" w:type="auto"/>
          </w:tcPr>
          <w:p w14:paraId="5E7F6EBB" w14:textId="77777777" w:rsidR="008E63A1" w:rsidRDefault="006D4D2D">
            <w:pPr>
              <w:pStyle w:val="Compact"/>
            </w:pPr>
            <w:r>
              <w:t>Lymphoma, Metastatic cancer, Solid tumor</w:t>
            </w:r>
          </w:p>
        </w:tc>
        <w:tc>
          <w:tcPr>
            <w:tcW w:w="0" w:type="auto"/>
          </w:tcPr>
          <w:p w14:paraId="59C7E236" w14:textId="77777777" w:rsidR="008E63A1" w:rsidRDefault="006D4D2D">
            <w:pPr>
              <w:pStyle w:val="Compact"/>
            </w:pPr>
            <w:r>
              <w:t>Malignancies</w:t>
            </w:r>
          </w:p>
        </w:tc>
      </w:tr>
      <w:tr w:rsidR="008E63A1" w14:paraId="755A6238" w14:textId="77777777" w:rsidTr="00E72F74">
        <w:tc>
          <w:tcPr>
            <w:tcW w:w="0" w:type="auto"/>
          </w:tcPr>
          <w:p w14:paraId="3AF13D2F" w14:textId="77777777" w:rsidR="008E63A1" w:rsidRDefault="006D4D2D">
            <w:pPr>
              <w:pStyle w:val="Compact"/>
            </w:pPr>
            <w:r>
              <w:t>CNS disease</w:t>
            </w:r>
          </w:p>
        </w:tc>
        <w:tc>
          <w:tcPr>
            <w:tcW w:w="0" w:type="auto"/>
          </w:tcPr>
          <w:p w14:paraId="53C51A20" w14:textId="77777777" w:rsidR="008E63A1" w:rsidRDefault="006D4D2D">
            <w:pPr>
              <w:pStyle w:val="Compact"/>
            </w:pPr>
            <w:r>
              <w:t>Dementia, Hemiplegia or paraplegia</w:t>
            </w:r>
          </w:p>
        </w:tc>
        <w:tc>
          <w:tcPr>
            <w:tcW w:w="0" w:type="auto"/>
          </w:tcPr>
          <w:p w14:paraId="4B882699" w14:textId="77777777" w:rsidR="008E63A1" w:rsidRDefault="006D4D2D">
            <w:pPr>
              <w:pStyle w:val="Compact"/>
            </w:pPr>
            <w:r>
              <w:t>Depression, Paralysis, Other neurological disorders, Psychoses</w:t>
            </w:r>
          </w:p>
        </w:tc>
        <w:tc>
          <w:tcPr>
            <w:tcW w:w="0" w:type="auto"/>
          </w:tcPr>
          <w:p w14:paraId="413DA7C7" w14:textId="77777777" w:rsidR="008E63A1" w:rsidRDefault="006D4D2D">
            <w:pPr>
              <w:pStyle w:val="Compact"/>
            </w:pPr>
            <w:r>
              <w:t>Dementia, Depression, Anxiety, Bipolar disorder, Epilepsy, Migraine, Parkinson s disease, Psychotic illness</w:t>
            </w:r>
          </w:p>
        </w:tc>
      </w:tr>
      <w:tr w:rsidR="008E63A1" w14:paraId="16CEE60B" w14:textId="77777777" w:rsidTr="00E72F74">
        <w:tc>
          <w:tcPr>
            <w:tcW w:w="0" w:type="auto"/>
          </w:tcPr>
          <w:p w14:paraId="2776F1E3" w14:textId="77777777" w:rsidR="008E63A1" w:rsidRDefault="006D4D2D">
            <w:pPr>
              <w:pStyle w:val="Compact"/>
            </w:pPr>
            <w:r>
              <w:t>Coagulopathy</w:t>
            </w:r>
          </w:p>
        </w:tc>
        <w:tc>
          <w:tcPr>
            <w:tcW w:w="0" w:type="auto"/>
          </w:tcPr>
          <w:p w14:paraId="192A488A" w14:textId="77777777" w:rsidR="008E63A1" w:rsidRDefault="008E63A1"/>
        </w:tc>
        <w:tc>
          <w:tcPr>
            <w:tcW w:w="0" w:type="auto"/>
          </w:tcPr>
          <w:p w14:paraId="062D9D05" w14:textId="77777777" w:rsidR="008E63A1" w:rsidRDefault="006D4D2D">
            <w:pPr>
              <w:pStyle w:val="Compact"/>
            </w:pPr>
            <w:r>
              <w:t>Coagulopathy</w:t>
            </w:r>
          </w:p>
        </w:tc>
        <w:tc>
          <w:tcPr>
            <w:tcW w:w="0" w:type="auto"/>
          </w:tcPr>
          <w:p w14:paraId="1EED75DA" w14:textId="77777777" w:rsidR="008E63A1" w:rsidRDefault="008E63A1"/>
        </w:tc>
      </w:tr>
      <w:tr w:rsidR="008E63A1" w14:paraId="23FF8E4A" w14:textId="77777777" w:rsidTr="00E72F74">
        <w:tc>
          <w:tcPr>
            <w:tcW w:w="0" w:type="auto"/>
          </w:tcPr>
          <w:p w14:paraId="1A5BF02B" w14:textId="77777777" w:rsidR="008E63A1" w:rsidRDefault="006D4D2D">
            <w:pPr>
              <w:pStyle w:val="Compact"/>
            </w:pPr>
            <w:r>
              <w:t>Diabetes</w:t>
            </w:r>
          </w:p>
        </w:tc>
        <w:tc>
          <w:tcPr>
            <w:tcW w:w="0" w:type="auto"/>
          </w:tcPr>
          <w:p w14:paraId="54194FA0" w14:textId="77777777" w:rsidR="008E63A1" w:rsidRDefault="006D4D2D">
            <w:pPr>
              <w:pStyle w:val="Compact"/>
            </w:pPr>
            <w:r>
              <w:t>Diabetes without complication, Diabetes complication</w:t>
            </w:r>
          </w:p>
        </w:tc>
        <w:tc>
          <w:tcPr>
            <w:tcW w:w="0" w:type="auto"/>
          </w:tcPr>
          <w:p w14:paraId="6A109B31" w14:textId="77777777" w:rsidR="008E63A1" w:rsidRDefault="006D4D2D">
            <w:pPr>
              <w:pStyle w:val="Compact"/>
            </w:pPr>
            <w:r>
              <w:t>Diabetes uncomplicated, Diabetes complicated</w:t>
            </w:r>
          </w:p>
        </w:tc>
        <w:tc>
          <w:tcPr>
            <w:tcW w:w="0" w:type="auto"/>
          </w:tcPr>
          <w:p w14:paraId="1A1EA07D" w14:textId="77777777" w:rsidR="008E63A1" w:rsidRDefault="006D4D2D">
            <w:pPr>
              <w:pStyle w:val="Compact"/>
            </w:pPr>
            <w:r>
              <w:t>Diabetes</w:t>
            </w:r>
          </w:p>
        </w:tc>
      </w:tr>
      <w:tr w:rsidR="008E63A1" w14:paraId="5BF9D9E8" w14:textId="77777777" w:rsidTr="00E72F74">
        <w:tc>
          <w:tcPr>
            <w:tcW w:w="0" w:type="auto"/>
          </w:tcPr>
          <w:p w14:paraId="1E026D2C" w14:textId="77777777" w:rsidR="008E63A1" w:rsidRDefault="006D4D2D">
            <w:pPr>
              <w:pStyle w:val="Compact"/>
            </w:pPr>
            <w:r>
              <w:t>Drug alcohol abuse</w:t>
            </w:r>
          </w:p>
        </w:tc>
        <w:tc>
          <w:tcPr>
            <w:tcW w:w="0" w:type="auto"/>
          </w:tcPr>
          <w:p w14:paraId="5E2304FA" w14:textId="77777777" w:rsidR="008E63A1" w:rsidRDefault="008E63A1"/>
        </w:tc>
        <w:tc>
          <w:tcPr>
            <w:tcW w:w="0" w:type="auto"/>
          </w:tcPr>
          <w:p w14:paraId="0082DC6A" w14:textId="77777777" w:rsidR="008E63A1" w:rsidRDefault="006D4D2D">
            <w:pPr>
              <w:pStyle w:val="Compact"/>
            </w:pPr>
            <w:r>
              <w:t>Alcohol abuse, Drug abuse</w:t>
            </w:r>
          </w:p>
        </w:tc>
        <w:tc>
          <w:tcPr>
            <w:tcW w:w="0" w:type="auto"/>
          </w:tcPr>
          <w:p w14:paraId="374E9012" w14:textId="77777777" w:rsidR="008E63A1" w:rsidRDefault="006D4D2D">
            <w:pPr>
              <w:pStyle w:val="Compact"/>
            </w:pPr>
            <w:r>
              <w:t>Alcohol dependence</w:t>
            </w:r>
          </w:p>
        </w:tc>
      </w:tr>
      <w:tr w:rsidR="008E63A1" w14:paraId="0D644E5B" w14:textId="77777777" w:rsidTr="00E72F74">
        <w:tc>
          <w:tcPr>
            <w:tcW w:w="0" w:type="auto"/>
          </w:tcPr>
          <w:p w14:paraId="1B2976A5" w14:textId="77777777" w:rsidR="008E63A1" w:rsidRDefault="006D4D2D">
            <w:pPr>
              <w:pStyle w:val="Compact"/>
            </w:pPr>
            <w:r>
              <w:t>Fluid electrolyte disorders</w:t>
            </w:r>
          </w:p>
        </w:tc>
        <w:tc>
          <w:tcPr>
            <w:tcW w:w="0" w:type="auto"/>
          </w:tcPr>
          <w:p w14:paraId="20B957DC" w14:textId="77777777" w:rsidR="008E63A1" w:rsidRDefault="008E63A1"/>
        </w:tc>
        <w:tc>
          <w:tcPr>
            <w:tcW w:w="0" w:type="auto"/>
          </w:tcPr>
          <w:p w14:paraId="016C4414" w14:textId="77777777" w:rsidR="008E63A1" w:rsidRDefault="006D4D2D">
            <w:pPr>
              <w:pStyle w:val="Compact"/>
            </w:pPr>
            <w:r>
              <w:t>Fluid electrolyte disorders</w:t>
            </w:r>
          </w:p>
        </w:tc>
        <w:tc>
          <w:tcPr>
            <w:tcW w:w="0" w:type="auto"/>
          </w:tcPr>
          <w:p w14:paraId="317C6CBD" w14:textId="77777777" w:rsidR="008E63A1" w:rsidRDefault="008E63A1"/>
        </w:tc>
      </w:tr>
      <w:tr w:rsidR="008E63A1" w14:paraId="15F36B5B" w14:textId="77777777" w:rsidTr="00E72F74">
        <w:tc>
          <w:tcPr>
            <w:tcW w:w="0" w:type="auto"/>
          </w:tcPr>
          <w:p w14:paraId="5C1EA0CF" w14:textId="77777777" w:rsidR="008E63A1" w:rsidRDefault="006D4D2D">
            <w:pPr>
              <w:pStyle w:val="Compact"/>
            </w:pPr>
            <w:r>
              <w:t>Glaucoma</w:t>
            </w:r>
          </w:p>
        </w:tc>
        <w:tc>
          <w:tcPr>
            <w:tcW w:w="0" w:type="auto"/>
          </w:tcPr>
          <w:p w14:paraId="1E0BF9AF" w14:textId="77777777" w:rsidR="008E63A1" w:rsidRDefault="008E63A1"/>
        </w:tc>
        <w:tc>
          <w:tcPr>
            <w:tcW w:w="0" w:type="auto"/>
          </w:tcPr>
          <w:p w14:paraId="4C766D83" w14:textId="77777777" w:rsidR="008E63A1" w:rsidRDefault="008E63A1"/>
        </w:tc>
        <w:tc>
          <w:tcPr>
            <w:tcW w:w="0" w:type="auto"/>
          </w:tcPr>
          <w:p w14:paraId="76542A9B" w14:textId="77777777" w:rsidR="008E63A1" w:rsidRDefault="006D4D2D">
            <w:pPr>
              <w:pStyle w:val="Compact"/>
            </w:pPr>
            <w:r>
              <w:t>Glaucoma</w:t>
            </w:r>
          </w:p>
        </w:tc>
      </w:tr>
      <w:tr w:rsidR="008E63A1" w14:paraId="2D084372" w14:textId="77777777" w:rsidTr="00E72F74">
        <w:tc>
          <w:tcPr>
            <w:tcW w:w="0" w:type="auto"/>
          </w:tcPr>
          <w:p w14:paraId="366A3D07" w14:textId="77777777" w:rsidR="008E63A1" w:rsidRDefault="006D4D2D">
            <w:pPr>
              <w:pStyle w:val="Compact"/>
            </w:pPr>
            <w:r>
              <w:t>Gout</w:t>
            </w:r>
          </w:p>
        </w:tc>
        <w:tc>
          <w:tcPr>
            <w:tcW w:w="0" w:type="auto"/>
          </w:tcPr>
          <w:p w14:paraId="24B40D83" w14:textId="77777777" w:rsidR="008E63A1" w:rsidRDefault="008E63A1"/>
        </w:tc>
        <w:tc>
          <w:tcPr>
            <w:tcW w:w="0" w:type="auto"/>
          </w:tcPr>
          <w:p w14:paraId="2A771782" w14:textId="77777777" w:rsidR="008E63A1" w:rsidRDefault="008E63A1"/>
        </w:tc>
        <w:tc>
          <w:tcPr>
            <w:tcW w:w="0" w:type="auto"/>
          </w:tcPr>
          <w:p w14:paraId="35CDA38E" w14:textId="77777777" w:rsidR="008E63A1" w:rsidRDefault="006D4D2D">
            <w:pPr>
              <w:pStyle w:val="Compact"/>
            </w:pPr>
            <w:r>
              <w:t>Gout</w:t>
            </w:r>
          </w:p>
        </w:tc>
      </w:tr>
      <w:tr w:rsidR="008E63A1" w14:paraId="4642B01D" w14:textId="77777777" w:rsidTr="00E72F74">
        <w:tc>
          <w:tcPr>
            <w:tcW w:w="0" w:type="auto"/>
          </w:tcPr>
          <w:p w14:paraId="3110437B" w14:textId="77777777" w:rsidR="008E63A1" w:rsidRDefault="006D4D2D">
            <w:pPr>
              <w:pStyle w:val="Compact"/>
            </w:pPr>
            <w:r>
              <w:t>Heart condition</w:t>
            </w:r>
          </w:p>
        </w:tc>
        <w:tc>
          <w:tcPr>
            <w:tcW w:w="0" w:type="auto"/>
          </w:tcPr>
          <w:p w14:paraId="57F9A212" w14:textId="77777777" w:rsidR="008E63A1" w:rsidRDefault="006D4D2D">
            <w:pPr>
              <w:pStyle w:val="Compact"/>
            </w:pPr>
            <w:r>
              <w:t>Congestive heart failure</w:t>
            </w:r>
          </w:p>
        </w:tc>
        <w:tc>
          <w:tcPr>
            <w:tcW w:w="0" w:type="auto"/>
          </w:tcPr>
          <w:p w14:paraId="1ECB64F5" w14:textId="77777777" w:rsidR="008E63A1" w:rsidRDefault="006D4D2D">
            <w:pPr>
              <w:pStyle w:val="Compact"/>
            </w:pPr>
            <w:r>
              <w:t>Congestive heart failure, Valvular disease</w:t>
            </w:r>
          </w:p>
        </w:tc>
        <w:tc>
          <w:tcPr>
            <w:tcW w:w="0" w:type="auto"/>
          </w:tcPr>
          <w:p w14:paraId="7BECCB5D" w14:textId="77777777" w:rsidR="008E63A1" w:rsidRDefault="006D4D2D">
            <w:pPr>
              <w:pStyle w:val="Compact"/>
            </w:pPr>
            <w:r>
              <w:t>Congestive heart failure</w:t>
            </w:r>
          </w:p>
        </w:tc>
      </w:tr>
      <w:tr w:rsidR="008E63A1" w14:paraId="59CF5B90" w14:textId="77777777" w:rsidTr="00E72F74">
        <w:tc>
          <w:tcPr>
            <w:tcW w:w="0" w:type="auto"/>
          </w:tcPr>
          <w:p w14:paraId="076B0FCC" w14:textId="77777777" w:rsidR="008E63A1" w:rsidRDefault="006D4D2D">
            <w:pPr>
              <w:pStyle w:val="Compact"/>
            </w:pPr>
            <w:r>
              <w:t>Myocardial infarction</w:t>
            </w:r>
          </w:p>
        </w:tc>
        <w:tc>
          <w:tcPr>
            <w:tcW w:w="0" w:type="auto"/>
          </w:tcPr>
          <w:p w14:paraId="3149AE9F" w14:textId="77777777" w:rsidR="008E63A1" w:rsidRDefault="006D4D2D">
            <w:pPr>
              <w:pStyle w:val="Compact"/>
            </w:pPr>
            <w:r>
              <w:t>Myocardial infarction</w:t>
            </w:r>
          </w:p>
        </w:tc>
        <w:tc>
          <w:tcPr>
            <w:tcW w:w="0" w:type="auto"/>
          </w:tcPr>
          <w:p w14:paraId="72BCD55D" w14:textId="77777777" w:rsidR="008E63A1" w:rsidRDefault="008E63A1"/>
        </w:tc>
        <w:tc>
          <w:tcPr>
            <w:tcW w:w="0" w:type="auto"/>
          </w:tcPr>
          <w:p w14:paraId="51523530" w14:textId="77777777" w:rsidR="008E63A1" w:rsidRDefault="006D4D2D">
            <w:pPr>
              <w:pStyle w:val="Compact"/>
            </w:pPr>
            <w:r>
              <w:t>Ischemic heart disease angina, Ischaemic heart disease hypertension</w:t>
            </w:r>
          </w:p>
        </w:tc>
      </w:tr>
      <w:tr w:rsidR="008E63A1" w14:paraId="527B7FF2" w14:textId="77777777" w:rsidTr="00E72F74">
        <w:tc>
          <w:tcPr>
            <w:tcW w:w="0" w:type="auto"/>
          </w:tcPr>
          <w:p w14:paraId="02F87716" w14:textId="77777777" w:rsidR="008E63A1" w:rsidRDefault="006D4D2D">
            <w:pPr>
              <w:pStyle w:val="Compact"/>
            </w:pPr>
            <w:r>
              <w:t>Hyperkalaemia</w:t>
            </w:r>
          </w:p>
        </w:tc>
        <w:tc>
          <w:tcPr>
            <w:tcW w:w="0" w:type="auto"/>
          </w:tcPr>
          <w:p w14:paraId="10FD3D52" w14:textId="77777777" w:rsidR="008E63A1" w:rsidRDefault="008E63A1"/>
        </w:tc>
        <w:tc>
          <w:tcPr>
            <w:tcW w:w="0" w:type="auto"/>
          </w:tcPr>
          <w:p w14:paraId="5E261A5A" w14:textId="77777777" w:rsidR="008E63A1" w:rsidRDefault="008E63A1"/>
        </w:tc>
        <w:tc>
          <w:tcPr>
            <w:tcW w:w="0" w:type="auto"/>
          </w:tcPr>
          <w:p w14:paraId="76CDDBF0" w14:textId="77777777" w:rsidR="008E63A1" w:rsidRDefault="006D4D2D">
            <w:pPr>
              <w:pStyle w:val="Compact"/>
            </w:pPr>
            <w:r>
              <w:t>Hyperkalaemia</w:t>
            </w:r>
          </w:p>
        </w:tc>
      </w:tr>
      <w:tr w:rsidR="008E63A1" w14:paraId="60AA0CDE" w14:textId="77777777" w:rsidTr="00E72F74">
        <w:tc>
          <w:tcPr>
            <w:tcW w:w="0" w:type="auto"/>
          </w:tcPr>
          <w:p w14:paraId="66E84732" w14:textId="77777777" w:rsidR="008E63A1" w:rsidRDefault="006D4D2D">
            <w:pPr>
              <w:pStyle w:val="Compact"/>
            </w:pPr>
            <w:r>
              <w:t>Hyperlipidaemia</w:t>
            </w:r>
          </w:p>
        </w:tc>
        <w:tc>
          <w:tcPr>
            <w:tcW w:w="0" w:type="auto"/>
          </w:tcPr>
          <w:p w14:paraId="780032A9" w14:textId="77777777" w:rsidR="008E63A1" w:rsidRDefault="008E63A1"/>
        </w:tc>
        <w:tc>
          <w:tcPr>
            <w:tcW w:w="0" w:type="auto"/>
          </w:tcPr>
          <w:p w14:paraId="3AA47402" w14:textId="77777777" w:rsidR="008E63A1" w:rsidRDefault="008E63A1"/>
        </w:tc>
        <w:tc>
          <w:tcPr>
            <w:tcW w:w="0" w:type="auto"/>
          </w:tcPr>
          <w:p w14:paraId="520338E2" w14:textId="77777777" w:rsidR="008E63A1" w:rsidRDefault="006D4D2D">
            <w:pPr>
              <w:pStyle w:val="Compact"/>
            </w:pPr>
            <w:r>
              <w:t>Hyperlipidaemia</w:t>
            </w:r>
          </w:p>
        </w:tc>
      </w:tr>
      <w:tr w:rsidR="008E63A1" w14:paraId="2CEEFC1B" w14:textId="77777777" w:rsidTr="00E72F74">
        <w:tc>
          <w:tcPr>
            <w:tcW w:w="0" w:type="auto"/>
          </w:tcPr>
          <w:p w14:paraId="76BC8786" w14:textId="77777777" w:rsidR="008E63A1" w:rsidRDefault="006D4D2D">
            <w:pPr>
              <w:pStyle w:val="Compact"/>
            </w:pPr>
            <w:r>
              <w:t>Hypothyroidism</w:t>
            </w:r>
          </w:p>
        </w:tc>
        <w:tc>
          <w:tcPr>
            <w:tcW w:w="0" w:type="auto"/>
          </w:tcPr>
          <w:p w14:paraId="39A80894" w14:textId="77777777" w:rsidR="008E63A1" w:rsidRDefault="008E63A1"/>
        </w:tc>
        <w:tc>
          <w:tcPr>
            <w:tcW w:w="0" w:type="auto"/>
          </w:tcPr>
          <w:p w14:paraId="7E5DFAFE" w14:textId="77777777" w:rsidR="008E63A1" w:rsidRDefault="006D4D2D">
            <w:pPr>
              <w:pStyle w:val="Compact"/>
            </w:pPr>
            <w:r>
              <w:t>Hypothyroidism</w:t>
            </w:r>
          </w:p>
        </w:tc>
        <w:tc>
          <w:tcPr>
            <w:tcW w:w="0" w:type="auto"/>
          </w:tcPr>
          <w:p w14:paraId="7672CB52" w14:textId="77777777" w:rsidR="008E63A1" w:rsidRDefault="006D4D2D">
            <w:pPr>
              <w:pStyle w:val="Compact"/>
            </w:pPr>
            <w:r>
              <w:t>Hyperthyroidism</w:t>
            </w:r>
          </w:p>
        </w:tc>
      </w:tr>
      <w:tr w:rsidR="008E63A1" w14:paraId="7DD1B39C" w14:textId="77777777" w:rsidTr="00E72F74">
        <w:tc>
          <w:tcPr>
            <w:tcW w:w="0" w:type="auto"/>
          </w:tcPr>
          <w:p w14:paraId="674A6043" w14:textId="77777777" w:rsidR="008E63A1" w:rsidRDefault="006D4D2D">
            <w:pPr>
              <w:pStyle w:val="Compact"/>
            </w:pPr>
            <w:r>
              <w:t>Kidney disease</w:t>
            </w:r>
          </w:p>
        </w:tc>
        <w:tc>
          <w:tcPr>
            <w:tcW w:w="0" w:type="auto"/>
          </w:tcPr>
          <w:p w14:paraId="2B5BDCFB" w14:textId="77777777" w:rsidR="008E63A1" w:rsidRDefault="006D4D2D">
            <w:pPr>
              <w:pStyle w:val="Compact"/>
            </w:pPr>
            <w:r>
              <w:t>Renal disease</w:t>
            </w:r>
          </w:p>
        </w:tc>
        <w:tc>
          <w:tcPr>
            <w:tcW w:w="0" w:type="auto"/>
          </w:tcPr>
          <w:p w14:paraId="7E395F93" w14:textId="77777777" w:rsidR="008E63A1" w:rsidRDefault="006D4D2D">
            <w:pPr>
              <w:pStyle w:val="Compact"/>
            </w:pPr>
            <w:r>
              <w:t>Renal failure</w:t>
            </w:r>
          </w:p>
        </w:tc>
        <w:tc>
          <w:tcPr>
            <w:tcW w:w="0" w:type="auto"/>
          </w:tcPr>
          <w:p w14:paraId="7A1474CC" w14:textId="77777777" w:rsidR="008E63A1" w:rsidRDefault="006D4D2D">
            <w:pPr>
              <w:pStyle w:val="Compact"/>
            </w:pPr>
            <w:r>
              <w:t>Renal disease</w:t>
            </w:r>
          </w:p>
        </w:tc>
      </w:tr>
      <w:tr w:rsidR="008E63A1" w14:paraId="5E96A5E5" w14:textId="77777777" w:rsidTr="00E72F74">
        <w:tc>
          <w:tcPr>
            <w:tcW w:w="0" w:type="auto"/>
          </w:tcPr>
          <w:p w14:paraId="70E47176" w14:textId="77777777" w:rsidR="008E63A1" w:rsidRDefault="006D4D2D">
            <w:pPr>
              <w:pStyle w:val="Compact"/>
            </w:pPr>
            <w:r>
              <w:t>Liver disease</w:t>
            </w:r>
          </w:p>
        </w:tc>
        <w:tc>
          <w:tcPr>
            <w:tcW w:w="0" w:type="auto"/>
          </w:tcPr>
          <w:p w14:paraId="06E1BD92" w14:textId="77777777" w:rsidR="008E63A1" w:rsidRDefault="006D4D2D">
            <w:pPr>
              <w:pStyle w:val="Compact"/>
            </w:pPr>
            <w:r>
              <w:t>Mild liver disease, Moderate or severe liver disease</w:t>
            </w:r>
          </w:p>
        </w:tc>
        <w:tc>
          <w:tcPr>
            <w:tcW w:w="0" w:type="auto"/>
          </w:tcPr>
          <w:p w14:paraId="1D324DB4" w14:textId="77777777" w:rsidR="008E63A1" w:rsidRDefault="006D4D2D">
            <w:pPr>
              <w:pStyle w:val="Compact"/>
            </w:pPr>
            <w:r>
              <w:t>Liver disease</w:t>
            </w:r>
          </w:p>
        </w:tc>
        <w:tc>
          <w:tcPr>
            <w:tcW w:w="0" w:type="auto"/>
          </w:tcPr>
          <w:p w14:paraId="2DDBA6B1" w14:textId="77777777" w:rsidR="008E63A1" w:rsidRDefault="006D4D2D">
            <w:pPr>
              <w:pStyle w:val="Compact"/>
            </w:pPr>
            <w:r>
              <w:t>Liver failure, Hepatitis c</w:t>
            </w:r>
          </w:p>
        </w:tc>
      </w:tr>
      <w:tr w:rsidR="008E63A1" w14:paraId="7B44DC9F" w14:textId="77777777" w:rsidTr="00E72F74">
        <w:tc>
          <w:tcPr>
            <w:tcW w:w="0" w:type="auto"/>
          </w:tcPr>
          <w:p w14:paraId="54673AFA" w14:textId="77777777" w:rsidR="008E63A1" w:rsidRDefault="006D4D2D">
            <w:pPr>
              <w:pStyle w:val="Compact"/>
            </w:pPr>
            <w:r>
              <w:lastRenderedPageBreak/>
              <w:t>Lung airways disease</w:t>
            </w:r>
          </w:p>
        </w:tc>
        <w:tc>
          <w:tcPr>
            <w:tcW w:w="0" w:type="auto"/>
          </w:tcPr>
          <w:p w14:paraId="174E5B2B" w14:textId="77777777" w:rsidR="008E63A1" w:rsidRDefault="006D4D2D">
            <w:pPr>
              <w:pStyle w:val="Compact"/>
            </w:pPr>
            <w:r>
              <w:t>Chronic pulmonary disease</w:t>
            </w:r>
          </w:p>
        </w:tc>
        <w:tc>
          <w:tcPr>
            <w:tcW w:w="0" w:type="auto"/>
          </w:tcPr>
          <w:p w14:paraId="340C4C00" w14:textId="77777777" w:rsidR="008E63A1" w:rsidRDefault="006D4D2D">
            <w:pPr>
              <w:pStyle w:val="Compact"/>
            </w:pPr>
            <w:r>
              <w:t>Chronic pulmonary disease, Pulmonary circulation disorder</w:t>
            </w:r>
          </w:p>
        </w:tc>
        <w:tc>
          <w:tcPr>
            <w:tcW w:w="0" w:type="auto"/>
          </w:tcPr>
          <w:p w14:paraId="56CC6B7F" w14:textId="77777777" w:rsidR="008E63A1" w:rsidRDefault="006D4D2D">
            <w:pPr>
              <w:pStyle w:val="Compact"/>
            </w:pPr>
            <w:r>
              <w:t>Smoking cessation, Chronic airways disease, Tuberculosis</w:t>
            </w:r>
          </w:p>
        </w:tc>
      </w:tr>
      <w:tr w:rsidR="008E63A1" w14:paraId="7C58F533" w14:textId="77777777" w:rsidTr="00E72F74">
        <w:tc>
          <w:tcPr>
            <w:tcW w:w="0" w:type="auto"/>
          </w:tcPr>
          <w:p w14:paraId="1BD0B8C6" w14:textId="77777777" w:rsidR="008E63A1" w:rsidRDefault="006D4D2D">
            <w:pPr>
              <w:pStyle w:val="Compact"/>
            </w:pPr>
            <w:r>
              <w:t>Malnutrition</w:t>
            </w:r>
          </w:p>
        </w:tc>
        <w:tc>
          <w:tcPr>
            <w:tcW w:w="0" w:type="auto"/>
          </w:tcPr>
          <w:p w14:paraId="314D44E5" w14:textId="77777777" w:rsidR="008E63A1" w:rsidRDefault="008E63A1"/>
        </w:tc>
        <w:tc>
          <w:tcPr>
            <w:tcW w:w="0" w:type="auto"/>
          </w:tcPr>
          <w:p w14:paraId="7C58CB2C" w14:textId="77777777" w:rsidR="008E63A1" w:rsidRDefault="008E63A1"/>
        </w:tc>
        <w:tc>
          <w:tcPr>
            <w:tcW w:w="0" w:type="auto"/>
          </w:tcPr>
          <w:p w14:paraId="757749D9" w14:textId="77777777" w:rsidR="008E63A1" w:rsidRDefault="006D4D2D">
            <w:pPr>
              <w:pStyle w:val="Compact"/>
            </w:pPr>
            <w:r>
              <w:t>Malnutrition</w:t>
            </w:r>
          </w:p>
        </w:tc>
      </w:tr>
      <w:tr w:rsidR="008E63A1" w14:paraId="536DC4CF" w14:textId="77777777" w:rsidTr="00E72F74">
        <w:tc>
          <w:tcPr>
            <w:tcW w:w="0" w:type="auto"/>
          </w:tcPr>
          <w:p w14:paraId="7BC3B0F7" w14:textId="77777777" w:rsidR="008E63A1" w:rsidRDefault="006D4D2D">
            <w:pPr>
              <w:pStyle w:val="Compact"/>
            </w:pPr>
            <w:r>
              <w:t>Obesity</w:t>
            </w:r>
          </w:p>
        </w:tc>
        <w:tc>
          <w:tcPr>
            <w:tcW w:w="0" w:type="auto"/>
          </w:tcPr>
          <w:p w14:paraId="1D68F549" w14:textId="77777777" w:rsidR="008E63A1" w:rsidRDefault="008E63A1"/>
        </w:tc>
        <w:tc>
          <w:tcPr>
            <w:tcW w:w="0" w:type="auto"/>
          </w:tcPr>
          <w:p w14:paraId="5E96A73E" w14:textId="77777777" w:rsidR="008E63A1" w:rsidRDefault="006D4D2D">
            <w:pPr>
              <w:pStyle w:val="Compact"/>
            </w:pPr>
            <w:r>
              <w:t>Obesity</w:t>
            </w:r>
          </w:p>
        </w:tc>
        <w:tc>
          <w:tcPr>
            <w:tcW w:w="0" w:type="auto"/>
          </w:tcPr>
          <w:p w14:paraId="549AD86E" w14:textId="77777777" w:rsidR="008E63A1" w:rsidRDefault="008E63A1"/>
        </w:tc>
      </w:tr>
      <w:tr w:rsidR="008E63A1" w14:paraId="3B8CAB18" w14:textId="77777777" w:rsidTr="00E72F74">
        <w:tc>
          <w:tcPr>
            <w:tcW w:w="0" w:type="auto"/>
          </w:tcPr>
          <w:p w14:paraId="352412AA" w14:textId="77777777" w:rsidR="008E63A1" w:rsidRDefault="006D4D2D">
            <w:pPr>
              <w:pStyle w:val="Compact"/>
            </w:pPr>
            <w:r>
              <w:t>Osteoporosis pagets</w:t>
            </w:r>
          </w:p>
        </w:tc>
        <w:tc>
          <w:tcPr>
            <w:tcW w:w="0" w:type="auto"/>
          </w:tcPr>
          <w:p w14:paraId="43ECD8F4" w14:textId="77777777" w:rsidR="008E63A1" w:rsidRDefault="008E63A1"/>
        </w:tc>
        <w:tc>
          <w:tcPr>
            <w:tcW w:w="0" w:type="auto"/>
          </w:tcPr>
          <w:p w14:paraId="704BD045" w14:textId="77777777" w:rsidR="008E63A1" w:rsidRDefault="008E63A1"/>
        </w:tc>
        <w:tc>
          <w:tcPr>
            <w:tcW w:w="0" w:type="auto"/>
          </w:tcPr>
          <w:p w14:paraId="2781D9C9" w14:textId="77777777" w:rsidR="008E63A1" w:rsidRDefault="006D4D2D">
            <w:pPr>
              <w:pStyle w:val="Compact"/>
            </w:pPr>
            <w:r>
              <w:t>Osteoporosis paget s</w:t>
            </w:r>
          </w:p>
        </w:tc>
      </w:tr>
      <w:tr w:rsidR="008E63A1" w14:paraId="7412D516" w14:textId="77777777" w:rsidTr="00E72F74">
        <w:tc>
          <w:tcPr>
            <w:tcW w:w="0" w:type="auto"/>
          </w:tcPr>
          <w:p w14:paraId="1E8C7E9A" w14:textId="77777777" w:rsidR="008E63A1" w:rsidRDefault="006D4D2D">
            <w:pPr>
              <w:pStyle w:val="Compact"/>
            </w:pPr>
            <w:r>
              <w:t>Pain</w:t>
            </w:r>
          </w:p>
        </w:tc>
        <w:tc>
          <w:tcPr>
            <w:tcW w:w="0" w:type="auto"/>
          </w:tcPr>
          <w:p w14:paraId="0EE1AD58" w14:textId="77777777" w:rsidR="008E63A1" w:rsidRDefault="008E63A1"/>
        </w:tc>
        <w:tc>
          <w:tcPr>
            <w:tcW w:w="0" w:type="auto"/>
          </w:tcPr>
          <w:p w14:paraId="02C3C2D1" w14:textId="77777777" w:rsidR="008E63A1" w:rsidRDefault="008E63A1"/>
        </w:tc>
        <w:tc>
          <w:tcPr>
            <w:tcW w:w="0" w:type="auto"/>
          </w:tcPr>
          <w:p w14:paraId="2B158818" w14:textId="77777777" w:rsidR="008E63A1" w:rsidRDefault="006D4D2D">
            <w:pPr>
              <w:pStyle w:val="Compact"/>
            </w:pPr>
            <w:r>
              <w:t>Pain</w:t>
            </w:r>
          </w:p>
        </w:tc>
      </w:tr>
      <w:tr w:rsidR="008E63A1" w14:paraId="553C8194" w14:textId="77777777" w:rsidTr="00E72F74">
        <w:tc>
          <w:tcPr>
            <w:tcW w:w="0" w:type="auto"/>
          </w:tcPr>
          <w:p w14:paraId="1185B211" w14:textId="77777777" w:rsidR="008E63A1" w:rsidRDefault="006D4D2D">
            <w:pPr>
              <w:pStyle w:val="Compact"/>
            </w:pPr>
            <w:r>
              <w:t>Pancreatic insufficiency</w:t>
            </w:r>
          </w:p>
        </w:tc>
        <w:tc>
          <w:tcPr>
            <w:tcW w:w="0" w:type="auto"/>
          </w:tcPr>
          <w:p w14:paraId="510D006E" w14:textId="77777777" w:rsidR="008E63A1" w:rsidRDefault="008E63A1"/>
        </w:tc>
        <w:tc>
          <w:tcPr>
            <w:tcW w:w="0" w:type="auto"/>
          </w:tcPr>
          <w:p w14:paraId="7AD65605" w14:textId="77777777" w:rsidR="008E63A1" w:rsidRDefault="008E63A1"/>
        </w:tc>
        <w:tc>
          <w:tcPr>
            <w:tcW w:w="0" w:type="auto"/>
          </w:tcPr>
          <w:p w14:paraId="0BAF0AC3" w14:textId="77777777" w:rsidR="008E63A1" w:rsidRDefault="006D4D2D">
            <w:pPr>
              <w:pStyle w:val="Compact"/>
            </w:pPr>
            <w:r>
              <w:t>Pancreatic insufficiency</w:t>
            </w:r>
          </w:p>
        </w:tc>
      </w:tr>
      <w:tr w:rsidR="008E63A1" w14:paraId="7714D248" w14:textId="77777777" w:rsidTr="00E72F74">
        <w:tc>
          <w:tcPr>
            <w:tcW w:w="0" w:type="auto"/>
          </w:tcPr>
          <w:p w14:paraId="0D43E116" w14:textId="77777777" w:rsidR="008E63A1" w:rsidRDefault="006D4D2D">
            <w:pPr>
              <w:pStyle w:val="Compact"/>
            </w:pPr>
            <w:r>
              <w:t>Peptic ulcer</w:t>
            </w:r>
          </w:p>
        </w:tc>
        <w:tc>
          <w:tcPr>
            <w:tcW w:w="0" w:type="auto"/>
          </w:tcPr>
          <w:p w14:paraId="001EC610" w14:textId="77777777" w:rsidR="008E63A1" w:rsidRDefault="006D4D2D">
            <w:pPr>
              <w:pStyle w:val="Compact"/>
            </w:pPr>
            <w:r>
              <w:t>Peptic ulcer disease</w:t>
            </w:r>
          </w:p>
        </w:tc>
        <w:tc>
          <w:tcPr>
            <w:tcW w:w="0" w:type="auto"/>
          </w:tcPr>
          <w:p w14:paraId="37A108B6" w14:textId="77777777" w:rsidR="008E63A1" w:rsidRDefault="006D4D2D">
            <w:pPr>
              <w:pStyle w:val="Compact"/>
            </w:pPr>
            <w:r>
              <w:t>Peptic ulcer disease</w:t>
            </w:r>
          </w:p>
        </w:tc>
        <w:tc>
          <w:tcPr>
            <w:tcW w:w="0" w:type="auto"/>
          </w:tcPr>
          <w:p w14:paraId="37D8111A" w14:textId="77777777" w:rsidR="008E63A1" w:rsidRDefault="006D4D2D">
            <w:pPr>
              <w:pStyle w:val="Compact"/>
            </w:pPr>
            <w:r>
              <w:t>Gastrooesophageal reflux disease, Irritable bowel syndrome</w:t>
            </w:r>
          </w:p>
        </w:tc>
      </w:tr>
      <w:tr w:rsidR="008E63A1" w14:paraId="6AD45A25" w14:textId="77777777" w:rsidTr="00E72F74">
        <w:tc>
          <w:tcPr>
            <w:tcW w:w="0" w:type="auto"/>
          </w:tcPr>
          <w:p w14:paraId="74D40B11" w14:textId="77777777" w:rsidR="008E63A1" w:rsidRDefault="006D4D2D">
            <w:pPr>
              <w:pStyle w:val="Compact"/>
            </w:pPr>
            <w:r>
              <w:t>Psoriasis</w:t>
            </w:r>
          </w:p>
        </w:tc>
        <w:tc>
          <w:tcPr>
            <w:tcW w:w="0" w:type="auto"/>
          </w:tcPr>
          <w:p w14:paraId="05B96F35" w14:textId="77777777" w:rsidR="008E63A1" w:rsidRDefault="008E63A1"/>
        </w:tc>
        <w:tc>
          <w:tcPr>
            <w:tcW w:w="0" w:type="auto"/>
          </w:tcPr>
          <w:p w14:paraId="35EC0A9D" w14:textId="77777777" w:rsidR="008E63A1" w:rsidRDefault="008E63A1"/>
        </w:tc>
        <w:tc>
          <w:tcPr>
            <w:tcW w:w="0" w:type="auto"/>
          </w:tcPr>
          <w:p w14:paraId="3B5FF204" w14:textId="77777777" w:rsidR="008E63A1" w:rsidRDefault="006D4D2D">
            <w:pPr>
              <w:pStyle w:val="Compact"/>
            </w:pPr>
            <w:r>
              <w:t>Psoriasis</w:t>
            </w:r>
          </w:p>
        </w:tc>
      </w:tr>
      <w:tr w:rsidR="008E63A1" w14:paraId="39F5B721" w14:textId="77777777" w:rsidTr="00E72F74">
        <w:tc>
          <w:tcPr>
            <w:tcW w:w="0" w:type="auto"/>
          </w:tcPr>
          <w:p w14:paraId="6F931D59" w14:textId="77777777" w:rsidR="008E63A1" w:rsidRDefault="006D4D2D">
            <w:pPr>
              <w:pStyle w:val="Compact"/>
            </w:pPr>
            <w:r>
              <w:t>Rheumatic disease</w:t>
            </w:r>
          </w:p>
        </w:tc>
        <w:tc>
          <w:tcPr>
            <w:tcW w:w="0" w:type="auto"/>
          </w:tcPr>
          <w:p w14:paraId="79D9CC59" w14:textId="77777777" w:rsidR="008E63A1" w:rsidRDefault="006D4D2D">
            <w:pPr>
              <w:pStyle w:val="Compact"/>
            </w:pPr>
            <w:r>
              <w:t>Rheumatic disease</w:t>
            </w:r>
          </w:p>
        </w:tc>
        <w:tc>
          <w:tcPr>
            <w:tcW w:w="0" w:type="auto"/>
          </w:tcPr>
          <w:p w14:paraId="33817DA0" w14:textId="77777777" w:rsidR="008E63A1" w:rsidRDefault="006D4D2D">
            <w:pPr>
              <w:pStyle w:val="Compact"/>
            </w:pPr>
            <w:r>
              <w:t>Rheumatoid arthritis</w:t>
            </w:r>
          </w:p>
        </w:tc>
        <w:tc>
          <w:tcPr>
            <w:tcW w:w="0" w:type="auto"/>
          </w:tcPr>
          <w:p w14:paraId="09BD3061" w14:textId="77777777" w:rsidR="008E63A1" w:rsidRDefault="008E63A1"/>
        </w:tc>
      </w:tr>
      <w:tr w:rsidR="008E63A1" w14:paraId="1B8B926C" w14:textId="77777777" w:rsidTr="00E72F74">
        <w:tc>
          <w:tcPr>
            <w:tcW w:w="0" w:type="auto"/>
          </w:tcPr>
          <w:p w14:paraId="227F482E" w14:textId="77777777" w:rsidR="008E63A1" w:rsidRDefault="006D4D2D">
            <w:pPr>
              <w:pStyle w:val="Compact"/>
            </w:pPr>
            <w:r>
              <w:t>Steroid responsive diseases</w:t>
            </w:r>
          </w:p>
        </w:tc>
        <w:tc>
          <w:tcPr>
            <w:tcW w:w="0" w:type="auto"/>
          </w:tcPr>
          <w:p w14:paraId="0800C25D" w14:textId="77777777" w:rsidR="008E63A1" w:rsidRDefault="008E63A1"/>
        </w:tc>
        <w:tc>
          <w:tcPr>
            <w:tcW w:w="0" w:type="auto"/>
          </w:tcPr>
          <w:p w14:paraId="202D1F5C" w14:textId="77777777" w:rsidR="008E63A1" w:rsidRDefault="008E63A1"/>
        </w:tc>
        <w:tc>
          <w:tcPr>
            <w:tcW w:w="0" w:type="auto"/>
          </w:tcPr>
          <w:p w14:paraId="7E18E163" w14:textId="77777777" w:rsidR="008E63A1" w:rsidRDefault="006D4D2D">
            <w:pPr>
              <w:pStyle w:val="Compact"/>
            </w:pPr>
            <w:r>
              <w:t>Steroid responsive disease</w:t>
            </w:r>
          </w:p>
        </w:tc>
      </w:tr>
      <w:tr w:rsidR="008E63A1" w14:paraId="0283021F" w14:textId="77777777" w:rsidTr="00E72F74">
        <w:tc>
          <w:tcPr>
            <w:tcW w:w="0" w:type="auto"/>
          </w:tcPr>
          <w:p w14:paraId="547CEBA9" w14:textId="77777777" w:rsidR="008E63A1" w:rsidRDefault="006D4D2D">
            <w:pPr>
              <w:pStyle w:val="Compact"/>
            </w:pPr>
            <w:r>
              <w:t>Transplant</w:t>
            </w:r>
          </w:p>
        </w:tc>
        <w:tc>
          <w:tcPr>
            <w:tcW w:w="0" w:type="auto"/>
          </w:tcPr>
          <w:p w14:paraId="57699599" w14:textId="77777777" w:rsidR="008E63A1" w:rsidRDefault="008E63A1"/>
        </w:tc>
        <w:tc>
          <w:tcPr>
            <w:tcW w:w="0" w:type="auto"/>
          </w:tcPr>
          <w:p w14:paraId="089CFB4F" w14:textId="77777777" w:rsidR="008E63A1" w:rsidRDefault="008E63A1"/>
        </w:tc>
        <w:tc>
          <w:tcPr>
            <w:tcW w:w="0" w:type="auto"/>
          </w:tcPr>
          <w:p w14:paraId="0961A852" w14:textId="77777777" w:rsidR="008E63A1" w:rsidRDefault="006D4D2D">
            <w:pPr>
              <w:pStyle w:val="Compact"/>
            </w:pPr>
            <w:r>
              <w:t>Transplant</w:t>
            </w:r>
          </w:p>
        </w:tc>
      </w:tr>
      <w:tr w:rsidR="008E63A1" w14:paraId="1E67C753" w14:textId="77777777" w:rsidTr="00E72F74">
        <w:tc>
          <w:tcPr>
            <w:tcW w:w="0" w:type="auto"/>
          </w:tcPr>
          <w:p w14:paraId="76F518CE" w14:textId="77777777" w:rsidR="008E63A1" w:rsidRDefault="006D4D2D">
            <w:pPr>
              <w:pStyle w:val="Compact"/>
            </w:pPr>
            <w:r>
              <w:t>Vascular disease</w:t>
            </w:r>
          </w:p>
        </w:tc>
        <w:tc>
          <w:tcPr>
            <w:tcW w:w="0" w:type="auto"/>
          </w:tcPr>
          <w:p w14:paraId="33C583DC" w14:textId="77777777" w:rsidR="008E63A1" w:rsidRDefault="006D4D2D">
            <w:pPr>
              <w:pStyle w:val="Compact"/>
            </w:pPr>
            <w:r>
              <w:t>Peripheral vascular disease, Cerebrovascular disease</w:t>
            </w:r>
          </w:p>
        </w:tc>
        <w:tc>
          <w:tcPr>
            <w:tcW w:w="0" w:type="auto"/>
          </w:tcPr>
          <w:p w14:paraId="3B60646A" w14:textId="77777777" w:rsidR="008E63A1" w:rsidRDefault="006D4D2D">
            <w:pPr>
              <w:pStyle w:val="Compact"/>
            </w:pPr>
            <w:r>
              <w:t>Peripheral vascular disorder</w:t>
            </w:r>
          </w:p>
        </w:tc>
        <w:tc>
          <w:tcPr>
            <w:tcW w:w="0" w:type="auto"/>
          </w:tcPr>
          <w:p w14:paraId="7BF91A02" w14:textId="77777777" w:rsidR="008E63A1" w:rsidRDefault="006D4D2D">
            <w:pPr>
              <w:pStyle w:val="Compact"/>
            </w:pPr>
            <w:r>
              <w:t>Anticoagulants, Antiplatelets</w:t>
            </w:r>
          </w:p>
        </w:tc>
      </w:tr>
      <w:tr w:rsidR="008E63A1" w14:paraId="1AC09C3C" w14:textId="77777777" w:rsidTr="00E72F74">
        <w:tc>
          <w:tcPr>
            <w:tcW w:w="0" w:type="auto"/>
          </w:tcPr>
          <w:p w14:paraId="0E5673BA" w14:textId="77777777" w:rsidR="008E63A1" w:rsidRDefault="006D4D2D">
            <w:pPr>
              <w:pStyle w:val="Compact"/>
            </w:pPr>
            <w:r>
              <w:t>Weight loss</w:t>
            </w:r>
          </w:p>
        </w:tc>
        <w:tc>
          <w:tcPr>
            <w:tcW w:w="0" w:type="auto"/>
          </w:tcPr>
          <w:p w14:paraId="25A25F5E" w14:textId="77777777" w:rsidR="008E63A1" w:rsidRDefault="008E63A1"/>
        </w:tc>
        <w:tc>
          <w:tcPr>
            <w:tcW w:w="0" w:type="auto"/>
          </w:tcPr>
          <w:p w14:paraId="613166D9" w14:textId="77777777" w:rsidR="008E63A1" w:rsidRDefault="006D4D2D">
            <w:pPr>
              <w:pStyle w:val="Compact"/>
            </w:pPr>
            <w:r>
              <w:t>Weight loss</w:t>
            </w:r>
          </w:p>
        </w:tc>
        <w:tc>
          <w:tcPr>
            <w:tcW w:w="0" w:type="auto"/>
          </w:tcPr>
          <w:p w14:paraId="3F437A88" w14:textId="77777777" w:rsidR="008E63A1" w:rsidRDefault="008E63A1"/>
        </w:tc>
      </w:tr>
    </w:tbl>
    <w:p w14:paraId="6A3661B1" w14:textId="77777777" w:rsidR="008E63A1" w:rsidRDefault="006D4D2D">
      <w:pPr>
        <w:pStyle w:val="Rubrik5"/>
      </w:pPr>
      <w:bookmarkStart w:id="118" w:name="page-break-9"/>
      <w:r>
        <w:lastRenderedPageBreak/>
        <w:t>PAGE BREAK</w:t>
      </w:r>
      <w:bookmarkEnd w:id="118"/>
    </w:p>
    <w:p w14:paraId="434EB079" w14:textId="77777777" w:rsidR="008E63A1" w:rsidRDefault="006D4D2D">
      <w:pPr>
        <w:pStyle w:val="TableCaption"/>
      </w:pPr>
      <w:r>
        <w:t>Table 2: Codes identifying infection if recorded in the national patient register within 90 days or 2 years after THA respectively.</w:t>
      </w:r>
    </w:p>
    <w:tbl>
      <w:tblPr>
        <w:tblStyle w:val="Table"/>
        <w:tblW w:w="0" w:type="pct"/>
        <w:tblLook w:val="07E0" w:firstRow="1" w:lastRow="1" w:firstColumn="1" w:lastColumn="1" w:noHBand="1" w:noVBand="1"/>
        <w:tblCaption w:val="Table 2: Codes identifying infection if recorded in the national patient register within 90 days or 2 years after THA respectively."/>
      </w:tblPr>
      <w:tblGrid>
        <w:gridCol w:w="1272"/>
        <w:gridCol w:w="8134"/>
      </w:tblGrid>
      <w:tr w:rsidR="008E63A1" w14:paraId="190F419F" w14:textId="77777777">
        <w:tc>
          <w:tcPr>
            <w:tcW w:w="0" w:type="auto"/>
            <w:tcBorders>
              <w:bottom w:val="single" w:sz="0" w:space="0" w:color="auto"/>
            </w:tcBorders>
            <w:vAlign w:val="bottom"/>
          </w:tcPr>
          <w:p w14:paraId="3CD4DE62" w14:textId="77777777" w:rsidR="008E63A1" w:rsidRDefault="006D4D2D">
            <w:pPr>
              <w:pStyle w:val="Compact"/>
            </w:pPr>
            <w:r>
              <w:t>classification</w:t>
            </w:r>
          </w:p>
        </w:tc>
        <w:tc>
          <w:tcPr>
            <w:tcW w:w="0" w:type="auto"/>
            <w:tcBorders>
              <w:bottom w:val="single" w:sz="0" w:space="0" w:color="auto"/>
            </w:tcBorders>
            <w:vAlign w:val="bottom"/>
          </w:tcPr>
          <w:p w14:paraId="4D6439EE" w14:textId="77777777" w:rsidR="008E63A1" w:rsidRDefault="006D4D2D">
            <w:pPr>
              <w:pStyle w:val="Compact"/>
            </w:pPr>
            <w:r>
              <w:t>codes</w:t>
            </w:r>
          </w:p>
        </w:tc>
      </w:tr>
      <w:tr w:rsidR="008E63A1" w14:paraId="7CCB489C" w14:textId="77777777">
        <w:tc>
          <w:tcPr>
            <w:tcW w:w="0" w:type="auto"/>
          </w:tcPr>
          <w:p w14:paraId="79552249" w14:textId="77777777" w:rsidR="008E63A1" w:rsidRDefault="006D4D2D">
            <w:pPr>
              <w:pStyle w:val="Compact"/>
            </w:pPr>
            <w:r>
              <w:t>ICD-10</w:t>
            </w:r>
          </w:p>
        </w:tc>
        <w:tc>
          <w:tcPr>
            <w:tcW w:w="0" w:type="auto"/>
          </w:tcPr>
          <w:p w14:paraId="52114D32" w14:textId="77777777" w:rsidR="008E63A1" w:rsidRDefault="006D4D2D">
            <w:pPr>
              <w:pStyle w:val="Compact"/>
            </w:pPr>
            <w:r>
              <w:t>M000, M000F, M001, M002, M002F, M008, M008F, M009, M009F, M860F, M861F, M866, M866F, T814, T845, T845F, T845X, T847, T847F</w:t>
            </w:r>
          </w:p>
        </w:tc>
      </w:tr>
      <w:tr w:rsidR="008E63A1" w14:paraId="7BE441A6" w14:textId="77777777">
        <w:tc>
          <w:tcPr>
            <w:tcW w:w="0" w:type="auto"/>
          </w:tcPr>
          <w:p w14:paraId="1DAD7386" w14:textId="77777777" w:rsidR="008E63A1" w:rsidRDefault="006D4D2D">
            <w:pPr>
              <w:pStyle w:val="Compact"/>
            </w:pPr>
            <w:r>
              <w:t>NOMESCO</w:t>
            </w:r>
          </w:p>
        </w:tc>
        <w:tc>
          <w:tcPr>
            <w:tcW w:w="0" w:type="auto"/>
          </w:tcPr>
          <w:p w14:paraId="2235900F" w14:textId="77777777" w:rsidR="008E63A1" w:rsidRDefault="006D4D2D">
            <w:pPr>
              <w:pStyle w:val="Compact"/>
            </w:pPr>
            <w:r>
              <w:t>NFS09, NFS19, NFS29, NFS39, NFS49, NFS59, NFS99</w:t>
            </w:r>
          </w:p>
        </w:tc>
      </w:tr>
    </w:tbl>
    <w:p w14:paraId="7EB771F7" w14:textId="77777777" w:rsidR="008E63A1" w:rsidRDefault="006D4D2D">
      <w:pPr>
        <w:pStyle w:val="Rubrik5"/>
      </w:pPr>
      <w:bookmarkStart w:id="119" w:name="page-break-10"/>
      <w:r>
        <w:lastRenderedPageBreak/>
        <w:t>PAGE BREAK</w:t>
      </w:r>
      <w:bookmarkEnd w:id="119"/>
    </w:p>
    <w:p w14:paraId="5E9C09E3" w14:textId="77777777" w:rsidR="008E63A1" w:rsidRDefault="006D4D2D">
      <w:pPr>
        <w:pStyle w:val="TableCaption"/>
      </w:pPr>
      <w:r>
        <w:t>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w="4914" w:type="pct"/>
        <w:tblLook w:val="07E0" w:firstRow="1" w:lastRow="1" w:firstColumn="1" w:lastColumn="1" w:noHBand="1" w:noVBand="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47"/>
        <w:gridCol w:w="1796"/>
        <w:gridCol w:w="1134"/>
        <w:gridCol w:w="1067"/>
        <w:gridCol w:w="1134"/>
        <w:gridCol w:w="1331"/>
        <w:gridCol w:w="1135"/>
      </w:tblGrid>
      <w:tr w:rsidR="00E72F74" w:rsidRPr="00E72F74" w14:paraId="501DFF11" w14:textId="77777777" w:rsidTr="00E72F74">
        <w:tc>
          <w:tcPr>
            <w:tcW w:w="882" w:type="pct"/>
            <w:tcBorders>
              <w:bottom w:val="single" w:sz="0" w:space="0" w:color="auto"/>
            </w:tcBorders>
            <w:vAlign w:val="bottom"/>
          </w:tcPr>
          <w:p w14:paraId="23343EBB" w14:textId="77777777" w:rsidR="008E63A1" w:rsidRPr="00E72F74" w:rsidRDefault="006D4D2D" w:rsidP="00E72F74">
            <w:pPr>
              <w:pStyle w:val="Compact"/>
              <w:spacing w:before="0" w:after="0"/>
              <w:rPr>
                <w:sz w:val="16"/>
                <w:szCs w:val="20"/>
              </w:rPr>
            </w:pPr>
            <w:r w:rsidRPr="00E72F74">
              <w:rPr>
                <w:sz w:val="16"/>
                <w:szCs w:val="20"/>
              </w:rPr>
              <w:t>what</w:t>
            </w:r>
          </w:p>
        </w:tc>
        <w:tc>
          <w:tcPr>
            <w:tcW w:w="973" w:type="pct"/>
            <w:tcBorders>
              <w:bottom w:val="single" w:sz="0" w:space="0" w:color="auto"/>
            </w:tcBorders>
            <w:vAlign w:val="bottom"/>
          </w:tcPr>
          <w:p w14:paraId="265749AD" w14:textId="77777777" w:rsidR="008E63A1" w:rsidRPr="00E72F74" w:rsidRDefault="006D4D2D" w:rsidP="00E72F74">
            <w:pPr>
              <w:pStyle w:val="Compact"/>
              <w:spacing w:before="0" w:after="0"/>
              <w:rPr>
                <w:sz w:val="16"/>
                <w:szCs w:val="20"/>
              </w:rPr>
            </w:pPr>
            <w:r w:rsidRPr="00E72F74">
              <w:rPr>
                <w:sz w:val="16"/>
                <w:szCs w:val="20"/>
              </w:rPr>
              <w:t>level</w:t>
            </w:r>
          </w:p>
        </w:tc>
        <w:tc>
          <w:tcPr>
            <w:tcW w:w="615" w:type="pct"/>
            <w:tcBorders>
              <w:bottom w:val="single" w:sz="0" w:space="0" w:color="auto"/>
            </w:tcBorders>
            <w:vAlign w:val="bottom"/>
          </w:tcPr>
          <w:p w14:paraId="7DB23F18" w14:textId="77777777" w:rsidR="008E63A1" w:rsidRPr="00E72F74" w:rsidRDefault="006D4D2D" w:rsidP="00E72F74">
            <w:pPr>
              <w:pStyle w:val="Compact"/>
              <w:spacing w:before="0" w:after="0"/>
              <w:rPr>
                <w:sz w:val="16"/>
                <w:szCs w:val="20"/>
              </w:rPr>
            </w:pPr>
            <w:r w:rsidRPr="00E72F74">
              <w:rPr>
                <w:sz w:val="16"/>
                <w:szCs w:val="20"/>
              </w:rPr>
              <w:t>PJI &lt; 90 days</w:t>
            </w:r>
          </w:p>
        </w:tc>
        <w:tc>
          <w:tcPr>
            <w:tcW w:w="0" w:type="auto"/>
            <w:tcBorders>
              <w:bottom w:val="single" w:sz="0" w:space="0" w:color="auto"/>
            </w:tcBorders>
            <w:vAlign w:val="bottom"/>
          </w:tcPr>
          <w:p w14:paraId="3A2B8656" w14:textId="77777777" w:rsidR="008E63A1" w:rsidRPr="00E72F74" w:rsidRDefault="006D4D2D" w:rsidP="00E72F74">
            <w:pPr>
              <w:pStyle w:val="Compact"/>
              <w:spacing w:before="0" w:after="0"/>
              <w:rPr>
                <w:sz w:val="16"/>
                <w:szCs w:val="20"/>
              </w:rPr>
            </w:pPr>
            <w:r w:rsidRPr="00E72F74">
              <w:rPr>
                <w:sz w:val="16"/>
                <w:szCs w:val="20"/>
              </w:rPr>
              <w:t>No PJI &lt; 90 days</w:t>
            </w:r>
          </w:p>
        </w:tc>
        <w:tc>
          <w:tcPr>
            <w:tcW w:w="615" w:type="pct"/>
            <w:tcBorders>
              <w:bottom w:val="single" w:sz="0" w:space="0" w:color="auto"/>
            </w:tcBorders>
            <w:vAlign w:val="bottom"/>
          </w:tcPr>
          <w:p w14:paraId="32CD6C95" w14:textId="77777777" w:rsidR="008E63A1" w:rsidRPr="00E72F74" w:rsidRDefault="006D4D2D" w:rsidP="00E72F74">
            <w:pPr>
              <w:pStyle w:val="Compact"/>
              <w:spacing w:before="0" w:after="0"/>
              <w:rPr>
                <w:sz w:val="16"/>
                <w:szCs w:val="20"/>
              </w:rPr>
            </w:pPr>
            <w:r w:rsidRPr="00E72F74">
              <w:rPr>
                <w:sz w:val="16"/>
                <w:szCs w:val="20"/>
              </w:rPr>
              <w:t>PJI &lt; 2 years</w:t>
            </w:r>
          </w:p>
        </w:tc>
        <w:tc>
          <w:tcPr>
            <w:tcW w:w="721" w:type="pct"/>
            <w:tcBorders>
              <w:bottom w:val="single" w:sz="0" w:space="0" w:color="auto"/>
            </w:tcBorders>
            <w:vAlign w:val="bottom"/>
          </w:tcPr>
          <w:p w14:paraId="0DCB53B8" w14:textId="77777777" w:rsidR="008E63A1" w:rsidRPr="00E72F74" w:rsidRDefault="006D4D2D" w:rsidP="00E72F74">
            <w:pPr>
              <w:pStyle w:val="Compact"/>
              <w:spacing w:before="0" w:after="0"/>
              <w:rPr>
                <w:sz w:val="16"/>
                <w:szCs w:val="20"/>
              </w:rPr>
            </w:pPr>
            <w:r w:rsidRPr="00E72F74">
              <w:rPr>
                <w:sz w:val="16"/>
                <w:szCs w:val="20"/>
              </w:rPr>
              <w:t>No PJI &lt; 2 years</w:t>
            </w:r>
          </w:p>
        </w:tc>
        <w:tc>
          <w:tcPr>
            <w:tcW w:w="615" w:type="pct"/>
            <w:tcBorders>
              <w:bottom w:val="single" w:sz="0" w:space="0" w:color="auto"/>
            </w:tcBorders>
            <w:vAlign w:val="bottom"/>
          </w:tcPr>
          <w:p w14:paraId="4C57672D" w14:textId="77777777" w:rsidR="008E63A1" w:rsidRPr="00E72F74" w:rsidRDefault="006D4D2D" w:rsidP="00E72F74">
            <w:pPr>
              <w:pStyle w:val="Compact"/>
              <w:spacing w:before="0" w:after="0"/>
              <w:rPr>
                <w:sz w:val="16"/>
                <w:szCs w:val="20"/>
              </w:rPr>
            </w:pPr>
            <w:r w:rsidRPr="00E72F74">
              <w:rPr>
                <w:sz w:val="16"/>
                <w:szCs w:val="20"/>
              </w:rPr>
              <w:t>Total</w:t>
            </w:r>
          </w:p>
        </w:tc>
      </w:tr>
      <w:tr w:rsidR="00E72F74" w:rsidRPr="00E72F74" w14:paraId="5355E6BB" w14:textId="77777777" w:rsidTr="00E72F74">
        <w:tc>
          <w:tcPr>
            <w:tcW w:w="882" w:type="pct"/>
          </w:tcPr>
          <w:p w14:paraId="29CF0139" w14:textId="77777777" w:rsidR="008E63A1" w:rsidRPr="00E72F74" w:rsidRDefault="006D4D2D" w:rsidP="00E72F74">
            <w:pPr>
              <w:pStyle w:val="Compact"/>
              <w:spacing w:before="0" w:after="0"/>
              <w:rPr>
                <w:sz w:val="16"/>
                <w:szCs w:val="20"/>
              </w:rPr>
            </w:pPr>
            <w:r w:rsidRPr="00E72F74">
              <w:rPr>
                <w:sz w:val="16"/>
                <w:szCs w:val="20"/>
              </w:rPr>
              <w:t>n</w:t>
            </w:r>
          </w:p>
        </w:tc>
        <w:tc>
          <w:tcPr>
            <w:tcW w:w="973" w:type="pct"/>
          </w:tcPr>
          <w:p w14:paraId="056EBD94" w14:textId="77777777" w:rsidR="008E63A1" w:rsidRPr="00E72F74" w:rsidRDefault="008E63A1" w:rsidP="00E72F74">
            <w:pPr>
              <w:spacing w:after="0"/>
              <w:rPr>
                <w:sz w:val="16"/>
                <w:szCs w:val="20"/>
              </w:rPr>
            </w:pPr>
          </w:p>
        </w:tc>
        <w:tc>
          <w:tcPr>
            <w:tcW w:w="615" w:type="pct"/>
          </w:tcPr>
          <w:p w14:paraId="046B9064" w14:textId="77777777" w:rsidR="008E63A1" w:rsidRPr="00E72F74" w:rsidRDefault="006D4D2D" w:rsidP="00E72F74">
            <w:pPr>
              <w:pStyle w:val="Compact"/>
              <w:spacing w:before="0" w:after="0"/>
              <w:rPr>
                <w:sz w:val="16"/>
                <w:szCs w:val="20"/>
              </w:rPr>
            </w:pPr>
            <w:r w:rsidRPr="00E72F74">
              <w:rPr>
                <w:sz w:val="16"/>
                <w:szCs w:val="20"/>
              </w:rPr>
              <w:t>1946</w:t>
            </w:r>
          </w:p>
        </w:tc>
        <w:tc>
          <w:tcPr>
            <w:tcW w:w="0" w:type="auto"/>
          </w:tcPr>
          <w:p w14:paraId="2D8EF398" w14:textId="77777777" w:rsidR="008E63A1" w:rsidRPr="00E72F74" w:rsidRDefault="006D4D2D" w:rsidP="00E72F74">
            <w:pPr>
              <w:pStyle w:val="Compact"/>
              <w:spacing w:before="0" w:after="0"/>
              <w:rPr>
                <w:sz w:val="16"/>
                <w:szCs w:val="20"/>
              </w:rPr>
            </w:pPr>
            <w:r w:rsidRPr="00E72F74">
              <w:rPr>
                <w:sz w:val="16"/>
                <w:szCs w:val="20"/>
              </w:rPr>
              <w:t>84469</w:t>
            </w:r>
          </w:p>
        </w:tc>
        <w:tc>
          <w:tcPr>
            <w:tcW w:w="615" w:type="pct"/>
          </w:tcPr>
          <w:p w14:paraId="6023C896" w14:textId="77777777" w:rsidR="008E63A1" w:rsidRPr="00E72F74" w:rsidRDefault="006D4D2D" w:rsidP="00E72F74">
            <w:pPr>
              <w:pStyle w:val="Compact"/>
              <w:spacing w:before="0" w:after="0"/>
              <w:rPr>
                <w:sz w:val="16"/>
                <w:szCs w:val="20"/>
              </w:rPr>
            </w:pPr>
            <w:r w:rsidRPr="00E72F74">
              <w:rPr>
                <w:sz w:val="16"/>
                <w:szCs w:val="20"/>
              </w:rPr>
              <w:t>2819</w:t>
            </w:r>
          </w:p>
        </w:tc>
        <w:tc>
          <w:tcPr>
            <w:tcW w:w="721" w:type="pct"/>
          </w:tcPr>
          <w:p w14:paraId="57D30F70" w14:textId="77777777" w:rsidR="008E63A1" w:rsidRPr="00E72F74" w:rsidRDefault="006D4D2D" w:rsidP="00E72F74">
            <w:pPr>
              <w:pStyle w:val="Compact"/>
              <w:spacing w:before="0" w:after="0"/>
              <w:rPr>
                <w:sz w:val="16"/>
                <w:szCs w:val="20"/>
              </w:rPr>
            </w:pPr>
            <w:r w:rsidRPr="00E72F74">
              <w:rPr>
                <w:sz w:val="16"/>
                <w:szCs w:val="20"/>
              </w:rPr>
              <w:t>83596</w:t>
            </w:r>
          </w:p>
        </w:tc>
        <w:tc>
          <w:tcPr>
            <w:tcW w:w="615" w:type="pct"/>
          </w:tcPr>
          <w:p w14:paraId="57041992" w14:textId="77777777" w:rsidR="008E63A1" w:rsidRPr="00E72F74" w:rsidRDefault="006D4D2D" w:rsidP="00E72F74">
            <w:pPr>
              <w:pStyle w:val="Compact"/>
              <w:spacing w:before="0" w:after="0"/>
              <w:rPr>
                <w:sz w:val="16"/>
                <w:szCs w:val="20"/>
              </w:rPr>
            </w:pPr>
            <w:r w:rsidRPr="00E72F74">
              <w:rPr>
                <w:sz w:val="16"/>
                <w:szCs w:val="20"/>
              </w:rPr>
              <w:t>86415</w:t>
            </w:r>
          </w:p>
        </w:tc>
      </w:tr>
      <w:tr w:rsidR="00E72F74" w:rsidRPr="00E72F74" w14:paraId="4FEFF8A2" w14:textId="77777777" w:rsidTr="00E72F74">
        <w:tc>
          <w:tcPr>
            <w:tcW w:w="882" w:type="pct"/>
          </w:tcPr>
          <w:p w14:paraId="218174F8" w14:textId="77777777" w:rsidR="008E63A1" w:rsidRPr="00E72F74" w:rsidRDefault="006D4D2D" w:rsidP="00E72F74">
            <w:pPr>
              <w:pStyle w:val="Compact"/>
              <w:spacing w:before="0" w:after="0"/>
              <w:rPr>
                <w:sz w:val="16"/>
                <w:szCs w:val="20"/>
              </w:rPr>
            </w:pPr>
            <w:r w:rsidRPr="00E72F74">
              <w:rPr>
                <w:sz w:val="16"/>
                <w:szCs w:val="20"/>
              </w:rPr>
              <w:t>Age (mean (SD))</w:t>
            </w:r>
          </w:p>
        </w:tc>
        <w:tc>
          <w:tcPr>
            <w:tcW w:w="973" w:type="pct"/>
          </w:tcPr>
          <w:p w14:paraId="7E710A2F" w14:textId="77777777" w:rsidR="008E63A1" w:rsidRPr="00E72F74" w:rsidRDefault="008E63A1" w:rsidP="00E72F74">
            <w:pPr>
              <w:spacing w:after="0"/>
              <w:rPr>
                <w:sz w:val="16"/>
                <w:szCs w:val="20"/>
              </w:rPr>
            </w:pPr>
          </w:p>
        </w:tc>
        <w:tc>
          <w:tcPr>
            <w:tcW w:w="615" w:type="pct"/>
          </w:tcPr>
          <w:p w14:paraId="51A0A0D6" w14:textId="77777777" w:rsidR="008E63A1" w:rsidRPr="00E72F74" w:rsidRDefault="006D4D2D" w:rsidP="00E72F74">
            <w:pPr>
              <w:pStyle w:val="Compact"/>
              <w:spacing w:before="0" w:after="0"/>
              <w:rPr>
                <w:sz w:val="16"/>
                <w:szCs w:val="20"/>
              </w:rPr>
            </w:pPr>
            <w:r w:rsidRPr="00E72F74">
              <w:rPr>
                <w:sz w:val="16"/>
                <w:szCs w:val="20"/>
              </w:rPr>
              <w:t>69.75 (11.17)</w:t>
            </w:r>
          </w:p>
        </w:tc>
        <w:tc>
          <w:tcPr>
            <w:tcW w:w="0" w:type="auto"/>
          </w:tcPr>
          <w:p w14:paraId="1A472403" w14:textId="77777777" w:rsidR="008E63A1" w:rsidRPr="00E72F74" w:rsidRDefault="006D4D2D" w:rsidP="00E72F74">
            <w:pPr>
              <w:pStyle w:val="Compact"/>
              <w:spacing w:before="0" w:after="0"/>
              <w:rPr>
                <w:sz w:val="16"/>
                <w:szCs w:val="20"/>
              </w:rPr>
            </w:pPr>
            <w:r w:rsidRPr="00E72F74">
              <w:rPr>
                <w:sz w:val="16"/>
                <w:szCs w:val="20"/>
              </w:rPr>
              <w:t>68.19 (10.67)</w:t>
            </w:r>
          </w:p>
        </w:tc>
        <w:tc>
          <w:tcPr>
            <w:tcW w:w="615" w:type="pct"/>
          </w:tcPr>
          <w:p w14:paraId="363D3AA4" w14:textId="77777777" w:rsidR="008E63A1" w:rsidRPr="00E72F74" w:rsidRDefault="006D4D2D" w:rsidP="00E72F74">
            <w:pPr>
              <w:pStyle w:val="Compact"/>
              <w:spacing w:before="0" w:after="0"/>
              <w:rPr>
                <w:sz w:val="16"/>
                <w:szCs w:val="20"/>
              </w:rPr>
            </w:pPr>
            <w:r w:rsidRPr="00E72F74">
              <w:rPr>
                <w:sz w:val="16"/>
                <w:szCs w:val="20"/>
              </w:rPr>
              <w:t>69.23 (10.96)</w:t>
            </w:r>
          </w:p>
        </w:tc>
        <w:tc>
          <w:tcPr>
            <w:tcW w:w="721" w:type="pct"/>
          </w:tcPr>
          <w:p w14:paraId="65FF7E37" w14:textId="77777777" w:rsidR="008E63A1" w:rsidRPr="00E72F74" w:rsidRDefault="006D4D2D" w:rsidP="00E72F74">
            <w:pPr>
              <w:pStyle w:val="Compact"/>
              <w:spacing w:before="0" w:after="0"/>
              <w:rPr>
                <w:sz w:val="16"/>
                <w:szCs w:val="20"/>
              </w:rPr>
            </w:pPr>
            <w:r w:rsidRPr="00E72F74">
              <w:rPr>
                <w:sz w:val="16"/>
                <w:szCs w:val="20"/>
              </w:rPr>
              <w:t>68.19 (10.67)</w:t>
            </w:r>
          </w:p>
        </w:tc>
        <w:tc>
          <w:tcPr>
            <w:tcW w:w="615" w:type="pct"/>
          </w:tcPr>
          <w:p w14:paraId="1599FF9D" w14:textId="77777777" w:rsidR="008E63A1" w:rsidRPr="00E72F74" w:rsidRDefault="006D4D2D" w:rsidP="00E72F74">
            <w:pPr>
              <w:pStyle w:val="Compact"/>
              <w:spacing w:before="0" w:after="0"/>
              <w:rPr>
                <w:sz w:val="16"/>
                <w:szCs w:val="20"/>
              </w:rPr>
            </w:pPr>
            <w:r w:rsidRPr="00E72F74">
              <w:rPr>
                <w:sz w:val="16"/>
                <w:szCs w:val="20"/>
              </w:rPr>
              <w:t>68.23 (10.68)</w:t>
            </w:r>
          </w:p>
        </w:tc>
      </w:tr>
      <w:tr w:rsidR="00E72F74" w:rsidRPr="00E72F74" w14:paraId="53821125" w14:textId="77777777" w:rsidTr="00E72F74">
        <w:tc>
          <w:tcPr>
            <w:tcW w:w="882" w:type="pct"/>
          </w:tcPr>
          <w:p w14:paraId="44224D72" w14:textId="77777777" w:rsidR="008E63A1" w:rsidRPr="00E72F74" w:rsidRDefault="006D4D2D" w:rsidP="00E72F74">
            <w:pPr>
              <w:pStyle w:val="Compact"/>
              <w:spacing w:before="0" w:after="0"/>
              <w:rPr>
                <w:sz w:val="16"/>
                <w:szCs w:val="20"/>
              </w:rPr>
            </w:pPr>
            <w:r w:rsidRPr="00E72F74">
              <w:rPr>
                <w:sz w:val="16"/>
                <w:szCs w:val="20"/>
              </w:rPr>
              <w:t>Sex = Male (%)</w:t>
            </w:r>
          </w:p>
        </w:tc>
        <w:tc>
          <w:tcPr>
            <w:tcW w:w="973" w:type="pct"/>
          </w:tcPr>
          <w:p w14:paraId="7301EC26" w14:textId="77777777" w:rsidR="008E63A1" w:rsidRPr="00E72F74" w:rsidRDefault="008E63A1" w:rsidP="00E72F74">
            <w:pPr>
              <w:spacing w:after="0"/>
              <w:rPr>
                <w:sz w:val="16"/>
                <w:szCs w:val="20"/>
              </w:rPr>
            </w:pPr>
          </w:p>
        </w:tc>
        <w:tc>
          <w:tcPr>
            <w:tcW w:w="615" w:type="pct"/>
          </w:tcPr>
          <w:p w14:paraId="2BCD5090" w14:textId="77777777" w:rsidR="008E63A1" w:rsidRPr="00E72F74" w:rsidRDefault="006D4D2D" w:rsidP="00E72F74">
            <w:pPr>
              <w:pStyle w:val="Compact"/>
              <w:spacing w:before="0" w:after="0"/>
              <w:rPr>
                <w:sz w:val="16"/>
                <w:szCs w:val="20"/>
              </w:rPr>
            </w:pPr>
            <w:r w:rsidRPr="00E72F74">
              <w:rPr>
                <w:sz w:val="16"/>
                <w:szCs w:val="20"/>
              </w:rPr>
              <w:t>1004 (51.6)</w:t>
            </w:r>
          </w:p>
        </w:tc>
        <w:tc>
          <w:tcPr>
            <w:tcW w:w="0" w:type="auto"/>
          </w:tcPr>
          <w:p w14:paraId="7E98675F" w14:textId="77777777" w:rsidR="008E63A1" w:rsidRPr="00E72F74" w:rsidRDefault="006D4D2D" w:rsidP="00E72F74">
            <w:pPr>
              <w:pStyle w:val="Compact"/>
              <w:spacing w:before="0" w:after="0"/>
              <w:rPr>
                <w:sz w:val="16"/>
                <w:szCs w:val="20"/>
              </w:rPr>
            </w:pPr>
            <w:r w:rsidRPr="00E72F74">
              <w:rPr>
                <w:sz w:val="16"/>
                <w:szCs w:val="20"/>
              </w:rPr>
              <w:t>36471 (43.2)</w:t>
            </w:r>
          </w:p>
        </w:tc>
        <w:tc>
          <w:tcPr>
            <w:tcW w:w="615" w:type="pct"/>
          </w:tcPr>
          <w:p w14:paraId="37C29728" w14:textId="77777777" w:rsidR="008E63A1" w:rsidRPr="00E72F74" w:rsidRDefault="006D4D2D" w:rsidP="00E72F74">
            <w:pPr>
              <w:pStyle w:val="Compact"/>
              <w:spacing w:before="0" w:after="0"/>
              <w:rPr>
                <w:sz w:val="16"/>
                <w:szCs w:val="20"/>
              </w:rPr>
            </w:pPr>
            <w:r w:rsidRPr="00E72F74">
              <w:rPr>
                <w:sz w:val="16"/>
                <w:szCs w:val="20"/>
              </w:rPr>
              <w:t>1457 (51.7)</w:t>
            </w:r>
          </w:p>
        </w:tc>
        <w:tc>
          <w:tcPr>
            <w:tcW w:w="721" w:type="pct"/>
          </w:tcPr>
          <w:p w14:paraId="3F2DA5E2" w14:textId="77777777" w:rsidR="008E63A1" w:rsidRPr="00E72F74" w:rsidRDefault="006D4D2D" w:rsidP="00E72F74">
            <w:pPr>
              <w:pStyle w:val="Compact"/>
              <w:spacing w:before="0" w:after="0"/>
              <w:rPr>
                <w:sz w:val="16"/>
                <w:szCs w:val="20"/>
              </w:rPr>
            </w:pPr>
            <w:r w:rsidRPr="00E72F74">
              <w:rPr>
                <w:sz w:val="16"/>
                <w:szCs w:val="20"/>
              </w:rPr>
              <w:t>36018 (43.1)</w:t>
            </w:r>
          </w:p>
        </w:tc>
        <w:tc>
          <w:tcPr>
            <w:tcW w:w="615" w:type="pct"/>
          </w:tcPr>
          <w:p w14:paraId="5541AC76" w14:textId="77777777" w:rsidR="008E63A1" w:rsidRPr="00E72F74" w:rsidRDefault="006D4D2D" w:rsidP="00E72F74">
            <w:pPr>
              <w:pStyle w:val="Compact"/>
              <w:spacing w:before="0" w:after="0"/>
              <w:rPr>
                <w:sz w:val="16"/>
                <w:szCs w:val="20"/>
              </w:rPr>
            </w:pPr>
            <w:r w:rsidRPr="00E72F74">
              <w:rPr>
                <w:sz w:val="16"/>
                <w:szCs w:val="20"/>
              </w:rPr>
              <w:t>37475 (43.4)</w:t>
            </w:r>
          </w:p>
        </w:tc>
      </w:tr>
      <w:tr w:rsidR="00E72F74" w:rsidRPr="00E72F74" w14:paraId="0E342370" w14:textId="77777777" w:rsidTr="00E72F74">
        <w:tc>
          <w:tcPr>
            <w:tcW w:w="882" w:type="pct"/>
          </w:tcPr>
          <w:p w14:paraId="3FD88FF5" w14:textId="77777777" w:rsidR="008E63A1" w:rsidRPr="00E72F74" w:rsidRDefault="006D4D2D" w:rsidP="00E72F74">
            <w:pPr>
              <w:pStyle w:val="Compact"/>
              <w:spacing w:before="0" w:after="0"/>
              <w:rPr>
                <w:sz w:val="16"/>
                <w:szCs w:val="20"/>
              </w:rPr>
            </w:pPr>
            <w:r w:rsidRPr="00E72F74">
              <w:rPr>
                <w:sz w:val="16"/>
                <w:szCs w:val="20"/>
              </w:rPr>
              <w:t>BMI (%)</w:t>
            </w:r>
          </w:p>
        </w:tc>
        <w:tc>
          <w:tcPr>
            <w:tcW w:w="973" w:type="pct"/>
          </w:tcPr>
          <w:p w14:paraId="721789D6" w14:textId="77777777" w:rsidR="008E63A1" w:rsidRPr="00E72F74" w:rsidRDefault="008E63A1" w:rsidP="00E72F74">
            <w:pPr>
              <w:spacing w:after="0"/>
              <w:rPr>
                <w:sz w:val="16"/>
                <w:szCs w:val="20"/>
              </w:rPr>
            </w:pPr>
          </w:p>
        </w:tc>
        <w:tc>
          <w:tcPr>
            <w:tcW w:w="615" w:type="pct"/>
          </w:tcPr>
          <w:p w14:paraId="0C0FBCCC" w14:textId="77777777" w:rsidR="008E63A1" w:rsidRPr="00E72F74" w:rsidRDefault="008E63A1" w:rsidP="00E72F74">
            <w:pPr>
              <w:spacing w:after="0"/>
              <w:rPr>
                <w:sz w:val="16"/>
                <w:szCs w:val="20"/>
              </w:rPr>
            </w:pPr>
          </w:p>
        </w:tc>
        <w:tc>
          <w:tcPr>
            <w:tcW w:w="0" w:type="auto"/>
          </w:tcPr>
          <w:p w14:paraId="52CAA0DF" w14:textId="77777777" w:rsidR="008E63A1" w:rsidRPr="00E72F74" w:rsidRDefault="008E63A1" w:rsidP="00E72F74">
            <w:pPr>
              <w:spacing w:after="0"/>
              <w:rPr>
                <w:sz w:val="16"/>
                <w:szCs w:val="20"/>
              </w:rPr>
            </w:pPr>
          </w:p>
        </w:tc>
        <w:tc>
          <w:tcPr>
            <w:tcW w:w="615" w:type="pct"/>
          </w:tcPr>
          <w:p w14:paraId="428A5EC8" w14:textId="77777777" w:rsidR="008E63A1" w:rsidRPr="00E72F74" w:rsidRDefault="008E63A1" w:rsidP="00E72F74">
            <w:pPr>
              <w:spacing w:after="0"/>
              <w:rPr>
                <w:sz w:val="16"/>
                <w:szCs w:val="20"/>
              </w:rPr>
            </w:pPr>
          </w:p>
        </w:tc>
        <w:tc>
          <w:tcPr>
            <w:tcW w:w="721" w:type="pct"/>
          </w:tcPr>
          <w:p w14:paraId="5162FB58" w14:textId="77777777" w:rsidR="008E63A1" w:rsidRPr="00E72F74" w:rsidRDefault="008E63A1" w:rsidP="00E72F74">
            <w:pPr>
              <w:spacing w:after="0"/>
              <w:rPr>
                <w:sz w:val="16"/>
                <w:szCs w:val="20"/>
              </w:rPr>
            </w:pPr>
          </w:p>
        </w:tc>
        <w:tc>
          <w:tcPr>
            <w:tcW w:w="615" w:type="pct"/>
          </w:tcPr>
          <w:p w14:paraId="5D512CE5" w14:textId="77777777" w:rsidR="008E63A1" w:rsidRPr="00E72F74" w:rsidRDefault="008E63A1" w:rsidP="00E72F74">
            <w:pPr>
              <w:spacing w:after="0"/>
              <w:rPr>
                <w:sz w:val="16"/>
                <w:szCs w:val="20"/>
              </w:rPr>
            </w:pPr>
          </w:p>
        </w:tc>
      </w:tr>
      <w:tr w:rsidR="00E72F74" w:rsidRPr="00E72F74" w14:paraId="113A4568" w14:textId="77777777" w:rsidTr="00E72F74">
        <w:tc>
          <w:tcPr>
            <w:tcW w:w="882" w:type="pct"/>
          </w:tcPr>
          <w:p w14:paraId="014035CA" w14:textId="77777777" w:rsidR="008E63A1" w:rsidRPr="00E72F74" w:rsidRDefault="008E63A1" w:rsidP="00E72F74">
            <w:pPr>
              <w:spacing w:after="0"/>
              <w:rPr>
                <w:sz w:val="16"/>
                <w:szCs w:val="20"/>
              </w:rPr>
            </w:pPr>
          </w:p>
        </w:tc>
        <w:tc>
          <w:tcPr>
            <w:tcW w:w="973" w:type="pct"/>
          </w:tcPr>
          <w:p w14:paraId="175C3F68" w14:textId="77777777" w:rsidR="008E63A1" w:rsidRPr="00E72F74" w:rsidRDefault="006D4D2D" w:rsidP="00E72F74">
            <w:pPr>
              <w:pStyle w:val="Compact"/>
              <w:spacing w:before="0" w:after="0"/>
              <w:rPr>
                <w:sz w:val="16"/>
                <w:szCs w:val="20"/>
              </w:rPr>
            </w:pPr>
            <w:r w:rsidRPr="00E72F74">
              <w:rPr>
                <w:sz w:val="16"/>
                <w:szCs w:val="20"/>
              </w:rPr>
              <w:t>Under/normal weight</w:t>
            </w:r>
          </w:p>
        </w:tc>
        <w:tc>
          <w:tcPr>
            <w:tcW w:w="615" w:type="pct"/>
          </w:tcPr>
          <w:p w14:paraId="48F93506" w14:textId="77777777" w:rsidR="008E63A1" w:rsidRPr="00E72F74" w:rsidRDefault="006D4D2D" w:rsidP="00E72F74">
            <w:pPr>
              <w:pStyle w:val="Compact"/>
              <w:spacing w:before="0" w:after="0"/>
              <w:rPr>
                <w:sz w:val="16"/>
                <w:szCs w:val="20"/>
              </w:rPr>
            </w:pPr>
            <w:r w:rsidRPr="00E72F74">
              <w:rPr>
                <w:sz w:val="16"/>
                <w:szCs w:val="20"/>
              </w:rPr>
              <w:t>399 (20.5)</w:t>
            </w:r>
          </w:p>
        </w:tc>
        <w:tc>
          <w:tcPr>
            <w:tcW w:w="0" w:type="auto"/>
          </w:tcPr>
          <w:p w14:paraId="1B740E05" w14:textId="77777777" w:rsidR="008E63A1" w:rsidRPr="00E72F74" w:rsidRDefault="006D4D2D" w:rsidP="00E72F74">
            <w:pPr>
              <w:pStyle w:val="Compact"/>
              <w:spacing w:before="0" w:after="0"/>
              <w:rPr>
                <w:sz w:val="16"/>
                <w:szCs w:val="20"/>
              </w:rPr>
            </w:pPr>
            <w:r w:rsidRPr="00E72F74">
              <w:rPr>
                <w:sz w:val="16"/>
                <w:szCs w:val="20"/>
              </w:rPr>
              <w:t>27990 (33.1)</w:t>
            </w:r>
          </w:p>
        </w:tc>
        <w:tc>
          <w:tcPr>
            <w:tcW w:w="615" w:type="pct"/>
          </w:tcPr>
          <w:p w14:paraId="4E4AA816" w14:textId="77777777" w:rsidR="008E63A1" w:rsidRPr="00E72F74" w:rsidRDefault="006D4D2D" w:rsidP="00E72F74">
            <w:pPr>
              <w:pStyle w:val="Compact"/>
              <w:spacing w:before="0" w:after="0"/>
              <w:rPr>
                <w:sz w:val="16"/>
                <w:szCs w:val="20"/>
              </w:rPr>
            </w:pPr>
            <w:r w:rsidRPr="00E72F74">
              <w:rPr>
                <w:sz w:val="16"/>
                <w:szCs w:val="20"/>
              </w:rPr>
              <w:t>632 (22.4)</w:t>
            </w:r>
          </w:p>
        </w:tc>
        <w:tc>
          <w:tcPr>
            <w:tcW w:w="721" w:type="pct"/>
          </w:tcPr>
          <w:p w14:paraId="211F3EC4" w14:textId="77777777" w:rsidR="008E63A1" w:rsidRPr="00E72F74" w:rsidRDefault="006D4D2D" w:rsidP="00E72F74">
            <w:pPr>
              <w:pStyle w:val="Compact"/>
              <w:spacing w:before="0" w:after="0"/>
              <w:rPr>
                <w:sz w:val="16"/>
                <w:szCs w:val="20"/>
              </w:rPr>
            </w:pPr>
            <w:r w:rsidRPr="00E72F74">
              <w:rPr>
                <w:sz w:val="16"/>
                <w:szCs w:val="20"/>
              </w:rPr>
              <w:t>27757 (33.2)</w:t>
            </w:r>
          </w:p>
        </w:tc>
        <w:tc>
          <w:tcPr>
            <w:tcW w:w="615" w:type="pct"/>
          </w:tcPr>
          <w:p w14:paraId="46B7B8D3" w14:textId="77777777" w:rsidR="008E63A1" w:rsidRPr="00E72F74" w:rsidRDefault="006D4D2D" w:rsidP="00E72F74">
            <w:pPr>
              <w:pStyle w:val="Compact"/>
              <w:spacing w:before="0" w:after="0"/>
              <w:rPr>
                <w:sz w:val="16"/>
                <w:szCs w:val="20"/>
              </w:rPr>
            </w:pPr>
            <w:r w:rsidRPr="00E72F74">
              <w:rPr>
                <w:sz w:val="16"/>
                <w:szCs w:val="20"/>
              </w:rPr>
              <w:t>28389 (32.9)</w:t>
            </w:r>
          </w:p>
        </w:tc>
      </w:tr>
      <w:tr w:rsidR="00E72F74" w:rsidRPr="00E72F74" w14:paraId="7C4A8D3D" w14:textId="77777777" w:rsidTr="00E72F74">
        <w:tc>
          <w:tcPr>
            <w:tcW w:w="882" w:type="pct"/>
          </w:tcPr>
          <w:p w14:paraId="03855697" w14:textId="77777777" w:rsidR="008E63A1" w:rsidRPr="00E72F74" w:rsidRDefault="008E63A1" w:rsidP="00E72F74">
            <w:pPr>
              <w:spacing w:after="0"/>
              <w:rPr>
                <w:sz w:val="16"/>
                <w:szCs w:val="20"/>
              </w:rPr>
            </w:pPr>
          </w:p>
        </w:tc>
        <w:tc>
          <w:tcPr>
            <w:tcW w:w="973" w:type="pct"/>
          </w:tcPr>
          <w:p w14:paraId="2D578DFD" w14:textId="77777777" w:rsidR="008E63A1" w:rsidRPr="00E72F74" w:rsidRDefault="006D4D2D" w:rsidP="00E72F74">
            <w:pPr>
              <w:pStyle w:val="Compact"/>
              <w:spacing w:before="0" w:after="0"/>
              <w:rPr>
                <w:sz w:val="16"/>
                <w:szCs w:val="20"/>
              </w:rPr>
            </w:pPr>
            <w:r w:rsidRPr="00E72F74">
              <w:rPr>
                <w:sz w:val="16"/>
                <w:szCs w:val="20"/>
              </w:rPr>
              <w:t>Overweight</w:t>
            </w:r>
          </w:p>
        </w:tc>
        <w:tc>
          <w:tcPr>
            <w:tcW w:w="615" w:type="pct"/>
          </w:tcPr>
          <w:p w14:paraId="12EEE00E" w14:textId="77777777" w:rsidR="008E63A1" w:rsidRPr="00E72F74" w:rsidRDefault="006D4D2D" w:rsidP="00E72F74">
            <w:pPr>
              <w:pStyle w:val="Compact"/>
              <w:spacing w:before="0" w:after="0"/>
              <w:rPr>
                <w:sz w:val="16"/>
                <w:szCs w:val="20"/>
              </w:rPr>
            </w:pPr>
            <w:r w:rsidRPr="00E72F74">
              <w:rPr>
                <w:sz w:val="16"/>
                <w:szCs w:val="20"/>
              </w:rPr>
              <w:t>783 (40.2)</w:t>
            </w:r>
          </w:p>
        </w:tc>
        <w:tc>
          <w:tcPr>
            <w:tcW w:w="0" w:type="auto"/>
          </w:tcPr>
          <w:p w14:paraId="711634F3" w14:textId="77777777" w:rsidR="008E63A1" w:rsidRPr="00E72F74" w:rsidRDefault="006D4D2D" w:rsidP="00E72F74">
            <w:pPr>
              <w:pStyle w:val="Compact"/>
              <w:spacing w:before="0" w:after="0"/>
              <w:rPr>
                <w:sz w:val="16"/>
                <w:szCs w:val="20"/>
              </w:rPr>
            </w:pPr>
            <w:r w:rsidRPr="00E72F74">
              <w:rPr>
                <w:sz w:val="16"/>
                <w:szCs w:val="20"/>
              </w:rPr>
              <w:t>36451 (43.2)</w:t>
            </w:r>
          </w:p>
        </w:tc>
        <w:tc>
          <w:tcPr>
            <w:tcW w:w="615" w:type="pct"/>
          </w:tcPr>
          <w:p w14:paraId="7BFA537F" w14:textId="77777777" w:rsidR="008E63A1" w:rsidRPr="00E72F74" w:rsidRDefault="006D4D2D" w:rsidP="00E72F74">
            <w:pPr>
              <w:pStyle w:val="Compact"/>
              <w:spacing w:before="0" w:after="0"/>
              <w:rPr>
                <w:sz w:val="16"/>
                <w:szCs w:val="20"/>
              </w:rPr>
            </w:pPr>
            <w:r w:rsidRPr="00E72F74">
              <w:rPr>
                <w:sz w:val="16"/>
                <w:szCs w:val="20"/>
              </w:rPr>
              <w:t>1144 (40.6)</w:t>
            </w:r>
          </w:p>
        </w:tc>
        <w:tc>
          <w:tcPr>
            <w:tcW w:w="721" w:type="pct"/>
          </w:tcPr>
          <w:p w14:paraId="4D622DD7" w14:textId="77777777" w:rsidR="008E63A1" w:rsidRPr="00E72F74" w:rsidRDefault="006D4D2D" w:rsidP="00E72F74">
            <w:pPr>
              <w:pStyle w:val="Compact"/>
              <w:spacing w:before="0" w:after="0"/>
              <w:rPr>
                <w:sz w:val="16"/>
                <w:szCs w:val="20"/>
              </w:rPr>
            </w:pPr>
            <w:r w:rsidRPr="00E72F74">
              <w:rPr>
                <w:sz w:val="16"/>
                <w:szCs w:val="20"/>
              </w:rPr>
              <w:t>36090 (43.2)</w:t>
            </w:r>
          </w:p>
        </w:tc>
        <w:tc>
          <w:tcPr>
            <w:tcW w:w="615" w:type="pct"/>
          </w:tcPr>
          <w:p w14:paraId="4A8570F0" w14:textId="77777777" w:rsidR="008E63A1" w:rsidRPr="00E72F74" w:rsidRDefault="006D4D2D" w:rsidP="00E72F74">
            <w:pPr>
              <w:pStyle w:val="Compact"/>
              <w:spacing w:before="0" w:after="0"/>
              <w:rPr>
                <w:sz w:val="16"/>
                <w:szCs w:val="20"/>
              </w:rPr>
            </w:pPr>
            <w:r w:rsidRPr="00E72F74">
              <w:rPr>
                <w:sz w:val="16"/>
                <w:szCs w:val="20"/>
              </w:rPr>
              <w:t>37234 (43.1)</w:t>
            </w:r>
          </w:p>
        </w:tc>
      </w:tr>
      <w:tr w:rsidR="00E72F74" w:rsidRPr="00E72F74" w14:paraId="286DE307" w14:textId="77777777" w:rsidTr="00E72F74">
        <w:tc>
          <w:tcPr>
            <w:tcW w:w="882" w:type="pct"/>
          </w:tcPr>
          <w:p w14:paraId="53194622" w14:textId="77777777" w:rsidR="008E63A1" w:rsidRPr="00E72F74" w:rsidRDefault="008E63A1" w:rsidP="00E72F74">
            <w:pPr>
              <w:spacing w:after="0"/>
              <w:rPr>
                <w:sz w:val="16"/>
                <w:szCs w:val="20"/>
              </w:rPr>
            </w:pPr>
          </w:p>
        </w:tc>
        <w:tc>
          <w:tcPr>
            <w:tcW w:w="973" w:type="pct"/>
          </w:tcPr>
          <w:p w14:paraId="0BA472A0" w14:textId="77777777" w:rsidR="008E63A1" w:rsidRPr="00E72F74" w:rsidRDefault="006D4D2D" w:rsidP="00E72F74">
            <w:pPr>
              <w:pStyle w:val="Compact"/>
              <w:spacing w:before="0" w:after="0"/>
              <w:rPr>
                <w:sz w:val="16"/>
                <w:szCs w:val="20"/>
              </w:rPr>
            </w:pPr>
            <w:r w:rsidRPr="00E72F74">
              <w:rPr>
                <w:sz w:val="16"/>
                <w:szCs w:val="20"/>
              </w:rPr>
              <w:t>Class I obesity</w:t>
            </w:r>
          </w:p>
        </w:tc>
        <w:tc>
          <w:tcPr>
            <w:tcW w:w="615" w:type="pct"/>
          </w:tcPr>
          <w:p w14:paraId="3ECE29A9" w14:textId="77777777" w:rsidR="008E63A1" w:rsidRPr="00E72F74" w:rsidRDefault="006D4D2D" w:rsidP="00E72F74">
            <w:pPr>
              <w:pStyle w:val="Compact"/>
              <w:spacing w:before="0" w:after="0"/>
              <w:rPr>
                <w:sz w:val="16"/>
                <w:szCs w:val="20"/>
              </w:rPr>
            </w:pPr>
            <w:r w:rsidRPr="00E72F74">
              <w:rPr>
                <w:sz w:val="16"/>
                <w:szCs w:val="20"/>
              </w:rPr>
              <w:t>494 (25.4)</w:t>
            </w:r>
          </w:p>
        </w:tc>
        <w:tc>
          <w:tcPr>
            <w:tcW w:w="0" w:type="auto"/>
          </w:tcPr>
          <w:p w14:paraId="06210174" w14:textId="77777777" w:rsidR="008E63A1" w:rsidRPr="00E72F74" w:rsidRDefault="006D4D2D" w:rsidP="00E72F74">
            <w:pPr>
              <w:pStyle w:val="Compact"/>
              <w:spacing w:before="0" w:after="0"/>
              <w:rPr>
                <w:sz w:val="16"/>
                <w:szCs w:val="20"/>
              </w:rPr>
            </w:pPr>
            <w:r w:rsidRPr="00E72F74">
              <w:rPr>
                <w:sz w:val="16"/>
                <w:szCs w:val="20"/>
              </w:rPr>
              <w:t>15377 (18.2)</w:t>
            </w:r>
          </w:p>
        </w:tc>
        <w:tc>
          <w:tcPr>
            <w:tcW w:w="615" w:type="pct"/>
          </w:tcPr>
          <w:p w14:paraId="3B417670" w14:textId="77777777" w:rsidR="008E63A1" w:rsidRPr="00E72F74" w:rsidRDefault="006D4D2D" w:rsidP="00E72F74">
            <w:pPr>
              <w:pStyle w:val="Compact"/>
              <w:spacing w:before="0" w:after="0"/>
              <w:rPr>
                <w:sz w:val="16"/>
                <w:szCs w:val="20"/>
              </w:rPr>
            </w:pPr>
            <w:r w:rsidRPr="00E72F74">
              <w:rPr>
                <w:sz w:val="16"/>
                <w:szCs w:val="20"/>
              </w:rPr>
              <w:t>698 (24.8)</w:t>
            </w:r>
          </w:p>
        </w:tc>
        <w:tc>
          <w:tcPr>
            <w:tcW w:w="721" w:type="pct"/>
          </w:tcPr>
          <w:p w14:paraId="59698279" w14:textId="77777777" w:rsidR="008E63A1" w:rsidRPr="00E72F74" w:rsidRDefault="006D4D2D" w:rsidP="00E72F74">
            <w:pPr>
              <w:pStyle w:val="Compact"/>
              <w:spacing w:before="0" w:after="0"/>
              <w:rPr>
                <w:sz w:val="16"/>
                <w:szCs w:val="20"/>
              </w:rPr>
            </w:pPr>
            <w:r w:rsidRPr="00E72F74">
              <w:rPr>
                <w:sz w:val="16"/>
                <w:szCs w:val="20"/>
              </w:rPr>
              <w:t>15173 (18.2)</w:t>
            </w:r>
          </w:p>
        </w:tc>
        <w:tc>
          <w:tcPr>
            <w:tcW w:w="615" w:type="pct"/>
          </w:tcPr>
          <w:p w14:paraId="3FBF495A" w14:textId="77777777" w:rsidR="008E63A1" w:rsidRPr="00E72F74" w:rsidRDefault="006D4D2D" w:rsidP="00E72F74">
            <w:pPr>
              <w:pStyle w:val="Compact"/>
              <w:spacing w:before="0" w:after="0"/>
              <w:rPr>
                <w:sz w:val="16"/>
                <w:szCs w:val="20"/>
              </w:rPr>
            </w:pPr>
            <w:r w:rsidRPr="00E72F74">
              <w:rPr>
                <w:sz w:val="16"/>
                <w:szCs w:val="20"/>
              </w:rPr>
              <w:t>15871 (18.4)</w:t>
            </w:r>
          </w:p>
        </w:tc>
      </w:tr>
      <w:tr w:rsidR="00E72F74" w:rsidRPr="00E72F74" w14:paraId="56D50526" w14:textId="77777777" w:rsidTr="00E72F74">
        <w:tc>
          <w:tcPr>
            <w:tcW w:w="882" w:type="pct"/>
          </w:tcPr>
          <w:p w14:paraId="1AAB5B83" w14:textId="77777777" w:rsidR="008E63A1" w:rsidRPr="00E72F74" w:rsidRDefault="008E63A1" w:rsidP="00E72F74">
            <w:pPr>
              <w:spacing w:after="0"/>
              <w:rPr>
                <w:sz w:val="16"/>
                <w:szCs w:val="20"/>
              </w:rPr>
            </w:pPr>
          </w:p>
        </w:tc>
        <w:tc>
          <w:tcPr>
            <w:tcW w:w="973" w:type="pct"/>
          </w:tcPr>
          <w:p w14:paraId="3AE26D82" w14:textId="77777777" w:rsidR="008E63A1" w:rsidRPr="00E72F74" w:rsidRDefault="006D4D2D" w:rsidP="00E72F74">
            <w:pPr>
              <w:pStyle w:val="Compact"/>
              <w:spacing w:before="0" w:after="0"/>
              <w:rPr>
                <w:sz w:val="16"/>
                <w:szCs w:val="20"/>
              </w:rPr>
            </w:pPr>
            <w:r w:rsidRPr="00E72F74">
              <w:rPr>
                <w:sz w:val="16"/>
                <w:szCs w:val="20"/>
              </w:rPr>
              <w:t>Class II-III obesity</w:t>
            </w:r>
          </w:p>
        </w:tc>
        <w:tc>
          <w:tcPr>
            <w:tcW w:w="615" w:type="pct"/>
          </w:tcPr>
          <w:p w14:paraId="1B8FE18E" w14:textId="77777777" w:rsidR="008E63A1" w:rsidRPr="00E72F74" w:rsidRDefault="006D4D2D" w:rsidP="00E72F74">
            <w:pPr>
              <w:pStyle w:val="Compact"/>
              <w:spacing w:before="0" w:after="0"/>
              <w:rPr>
                <w:sz w:val="16"/>
                <w:szCs w:val="20"/>
              </w:rPr>
            </w:pPr>
            <w:r w:rsidRPr="00E72F74">
              <w:rPr>
                <w:sz w:val="16"/>
                <w:szCs w:val="20"/>
              </w:rPr>
              <w:t>270 (13.9)</w:t>
            </w:r>
          </w:p>
        </w:tc>
        <w:tc>
          <w:tcPr>
            <w:tcW w:w="0" w:type="auto"/>
          </w:tcPr>
          <w:p w14:paraId="79CCC971" w14:textId="77777777" w:rsidR="008E63A1" w:rsidRPr="00E72F74" w:rsidRDefault="006D4D2D" w:rsidP="00E72F74">
            <w:pPr>
              <w:pStyle w:val="Compact"/>
              <w:spacing w:before="0" w:after="0"/>
              <w:rPr>
                <w:sz w:val="16"/>
                <w:szCs w:val="20"/>
              </w:rPr>
            </w:pPr>
            <w:r w:rsidRPr="00E72F74">
              <w:rPr>
                <w:sz w:val="16"/>
                <w:szCs w:val="20"/>
              </w:rPr>
              <w:t xml:space="preserve">4651 </w:t>
            </w:r>
            <w:proofErr w:type="gramStart"/>
            <w:r w:rsidRPr="00E72F74">
              <w:rPr>
                <w:sz w:val="16"/>
                <w:szCs w:val="20"/>
              </w:rPr>
              <w:t>( 5.5</w:t>
            </w:r>
            <w:proofErr w:type="gramEnd"/>
            <w:r w:rsidRPr="00E72F74">
              <w:rPr>
                <w:sz w:val="16"/>
                <w:szCs w:val="20"/>
              </w:rPr>
              <w:t>)</w:t>
            </w:r>
          </w:p>
        </w:tc>
        <w:tc>
          <w:tcPr>
            <w:tcW w:w="615" w:type="pct"/>
          </w:tcPr>
          <w:p w14:paraId="4058F17B" w14:textId="77777777" w:rsidR="008E63A1" w:rsidRPr="00E72F74" w:rsidRDefault="006D4D2D" w:rsidP="00E72F74">
            <w:pPr>
              <w:pStyle w:val="Compact"/>
              <w:spacing w:before="0" w:after="0"/>
              <w:rPr>
                <w:sz w:val="16"/>
                <w:szCs w:val="20"/>
              </w:rPr>
            </w:pPr>
            <w:r w:rsidRPr="00E72F74">
              <w:rPr>
                <w:sz w:val="16"/>
                <w:szCs w:val="20"/>
              </w:rPr>
              <w:t>345 (12.2)</w:t>
            </w:r>
          </w:p>
        </w:tc>
        <w:tc>
          <w:tcPr>
            <w:tcW w:w="721" w:type="pct"/>
          </w:tcPr>
          <w:p w14:paraId="2F34D839" w14:textId="77777777" w:rsidR="008E63A1" w:rsidRPr="00E72F74" w:rsidRDefault="006D4D2D" w:rsidP="00E72F74">
            <w:pPr>
              <w:pStyle w:val="Compact"/>
              <w:spacing w:before="0" w:after="0"/>
              <w:rPr>
                <w:sz w:val="16"/>
                <w:szCs w:val="20"/>
              </w:rPr>
            </w:pPr>
            <w:r w:rsidRPr="00E72F74">
              <w:rPr>
                <w:sz w:val="16"/>
                <w:szCs w:val="20"/>
              </w:rPr>
              <w:t xml:space="preserve">4576 </w:t>
            </w:r>
            <w:proofErr w:type="gramStart"/>
            <w:r w:rsidRPr="00E72F74">
              <w:rPr>
                <w:sz w:val="16"/>
                <w:szCs w:val="20"/>
              </w:rPr>
              <w:t>( 5.5</w:t>
            </w:r>
            <w:proofErr w:type="gramEnd"/>
            <w:r w:rsidRPr="00E72F74">
              <w:rPr>
                <w:sz w:val="16"/>
                <w:szCs w:val="20"/>
              </w:rPr>
              <w:t>)</w:t>
            </w:r>
          </w:p>
        </w:tc>
        <w:tc>
          <w:tcPr>
            <w:tcW w:w="615" w:type="pct"/>
          </w:tcPr>
          <w:p w14:paraId="1957C2B3" w14:textId="77777777" w:rsidR="008E63A1" w:rsidRPr="00E72F74" w:rsidRDefault="006D4D2D" w:rsidP="00E72F74">
            <w:pPr>
              <w:pStyle w:val="Compact"/>
              <w:spacing w:before="0" w:after="0"/>
              <w:rPr>
                <w:sz w:val="16"/>
                <w:szCs w:val="20"/>
              </w:rPr>
            </w:pPr>
            <w:r w:rsidRPr="00E72F74">
              <w:rPr>
                <w:sz w:val="16"/>
                <w:szCs w:val="20"/>
              </w:rPr>
              <w:t xml:space="preserve">4921 </w:t>
            </w:r>
            <w:proofErr w:type="gramStart"/>
            <w:r w:rsidRPr="00E72F74">
              <w:rPr>
                <w:sz w:val="16"/>
                <w:szCs w:val="20"/>
              </w:rPr>
              <w:t>( 5.7</w:t>
            </w:r>
            <w:proofErr w:type="gramEnd"/>
            <w:r w:rsidRPr="00E72F74">
              <w:rPr>
                <w:sz w:val="16"/>
                <w:szCs w:val="20"/>
              </w:rPr>
              <w:t>)</w:t>
            </w:r>
          </w:p>
        </w:tc>
      </w:tr>
      <w:tr w:rsidR="00E72F74" w:rsidRPr="00E72F74" w14:paraId="74C59504" w14:textId="77777777" w:rsidTr="00E72F74">
        <w:tc>
          <w:tcPr>
            <w:tcW w:w="882" w:type="pct"/>
          </w:tcPr>
          <w:p w14:paraId="45335E84" w14:textId="77777777" w:rsidR="008E63A1" w:rsidRPr="00E72F74" w:rsidRDefault="006D4D2D" w:rsidP="00E72F74">
            <w:pPr>
              <w:pStyle w:val="Compact"/>
              <w:spacing w:before="0" w:after="0"/>
              <w:rPr>
                <w:sz w:val="16"/>
                <w:szCs w:val="20"/>
              </w:rPr>
            </w:pPr>
            <w:r w:rsidRPr="00E72F74">
              <w:rPr>
                <w:sz w:val="16"/>
                <w:szCs w:val="20"/>
              </w:rPr>
              <w:t>ASA class (%)</w:t>
            </w:r>
          </w:p>
        </w:tc>
        <w:tc>
          <w:tcPr>
            <w:tcW w:w="973" w:type="pct"/>
          </w:tcPr>
          <w:p w14:paraId="5EBDD461" w14:textId="77777777" w:rsidR="008E63A1" w:rsidRPr="00E72F74" w:rsidRDefault="008E63A1" w:rsidP="00E72F74">
            <w:pPr>
              <w:spacing w:after="0"/>
              <w:rPr>
                <w:sz w:val="16"/>
                <w:szCs w:val="20"/>
              </w:rPr>
            </w:pPr>
          </w:p>
        </w:tc>
        <w:tc>
          <w:tcPr>
            <w:tcW w:w="615" w:type="pct"/>
          </w:tcPr>
          <w:p w14:paraId="338972B1" w14:textId="77777777" w:rsidR="008E63A1" w:rsidRPr="00E72F74" w:rsidRDefault="008E63A1" w:rsidP="00E72F74">
            <w:pPr>
              <w:spacing w:after="0"/>
              <w:rPr>
                <w:sz w:val="16"/>
                <w:szCs w:val="20"/>
              </w:rPr>
            </w:pPr>
          </w:p>
        </w:tc>
        <w:tc>
          <w:tcPr>
            <w:tcW w:w="0" w:type="auto"/>
          </w:tcPr>
          <w:p w14:paraId="3B01C7E5" w14:textId="77777777" w:rsidR="008E63A1" w:rsidRPr="00E72F74" w:rsidRDefault="008E63A1" w:rsidP="00E72F74">
            <w:pPr>
              <w:spacing w:after="0"/>
              <w:rPr>
                <w:sz w:val="16"/>
                <w:szCs w:val="20"/>
              </w:rPr>
            </w:pPr>
          </w:p>
        </w:tc>
        <w:tc>
          <w:tcPr>
            <w:tcW w:w="615" w:type="pct"/>
          </w:tcPr>
          <w:p w14:paraId="4E5E5CA1" w14:textId="77777777" w:rsidR="008E63A1" w:rsidRPr="00E72F74" w:rsidRDefault="008E63A1" w:rsidP="00E72F74">
            <w:pPr>
              <w:spacing w:after="0"/>
              <w:rPr>
                <w:sz w:val="16"/>
                <w:szCs w:val="20"/>
              </w:rPr>
            </w:pPr>
          </w:p>
        </w:tc>
        <w:tc>
          <w:tcPr>
            <w:tcW w:w="721" w:type="pct"/>
          </w:tcPr>
          <w:p w14:paraId="15146E6C" w14:textId="77777777" w:rsidR="008E63A1" w:rsidRPr="00E72F74" w:rsidRDefault="008E63A1" w:rsidP="00E72F74">
            <w:pPr>
              <w:spacing w:after="0"/>
              <w:rPr>
                <w:sz w:val="16"/>
                <w:szCs w:val="20"/>
              </w:rPr>
            </w:pPr>
          </w:p>
        </w:tc>
        <w:tc>
          <w:tcPr>
            <w:tcW w:w="615" w:type="pct"/>
          </w:tcPr>
          <w:p w14:paraId="4BDCE838" w14:textId="77777777" w:rsidR="008E63A1" w:rsidRPr="00E72F74" w:rsidRDefault="008E63A1" w:rsidP="00E72F74">
            <w:pPr>
              <w:spacing w:after="0"/>
              <w:rPr>
                <w:sz w:val="16"/>
                <w:szCs w:val="20"/>
              </w:rPr>
            </w:pPr>
          </w:p>
        </w:tc>
      </w:tr>
      <w:tr w:rsidR="00E72F74" w:rsidRPr="00E72F74" w14:paraId="36AC8C1B" w14:textId="77777777" w:rsidTr="00E72F74">
        <w:tc>
          <w:tcPr>
            <w:tcW w:w="882" w:type="pct"/>
          </w:tcPr>
          <w:p w14:paraId="5AF2B123" w14:textId="77777777" w:rsidR="008E63A1" w:rsidRPr="00E72F74" w:rsidRDefault="008E63A1" w:rsidP="00E72F74">
            <w:pPr>
              <w:spacing w:after="0"/>
              <w:rPr>
                <w:sz w:val="16"/>
                <w:szCs w:val="20"/>
              </w:rPr>
            </w:pPr>
          </w:p>
        </w:tc>
        <w:tc>
          <w:tcPr>
            <w:tcW w:w="973" w:type="pct"/>
          </w:tcPr>
          <w:p w14:paraId="2B828121" w14:textId="77777777" w:rsidR="008E63A1" w:rsidRPr="00E72F74" w:rsidRDefault="006D4D2D" w:rsidP="00E72F74">
            <w:pPr>
              <w:pStyle w:val="Compact"/>
              <w:spacing w:before="0" w:after="0"/>
              <w:rPr>
                <w:sz w:val="16"/>
                <w:szCs w:val="20"/>
              </w:rPr>
            </w:pPr>
            <w:r w:rsidRPr="00E72F74">
              <w:rPr>
                <w:sz w:val="16"/>
                <w:szCs w:val="20"/>
              </w:rPr>
              <w:t>I</w:t>
            </w:r>
          </w:p>
        </w:tc>
        <w:tc>
          <w:tcPr>
            <w:tcW w:w="615" w:type="pct"/>
          </w:tcPr>
          <w:p w14:paraId="48A09AAA" w14:textId="77777777" w:rsidR="008E63A1" w:rsidRPr="00E72F74" w:rsidRDefault="006D4D2D" w:rsidP="00E72F74">
            <w:pPr>
              <w:pStyle w:val="Compact"/>
              <w:spacing w:before="0" w:after="0"/>
              <w:rPr>
                <w:sz w:val="16"/>
                <w:szCs w:val="20"/>
              </w:rPr>
            </w:pPr>
            <w:r w:rsidRPr="00E72F74">
              <w:rPr>
                <w:sz w:val="16"/>
                <w:szCs w:val="20"/>
              </w:rPr>
              <w:t>290 (14.9)</w:t>
            </w:r>
          </w:p>
        </w:tc>
        <w:tc>
          <w:tcPr>
            <w:tcW w:w="0" w:type="auto"/>
          </w:tcPr>
          <w:p w14:paraId="545A5721" w14:textId="77777777" w:rsidR="008E63A1" w:rsidRPr="00E72F74" w:rsidRDefault="006D4D2D" w:rsidP="00E72F74">
            <w:pPr>
              <w:pStyle w:val="Compact"/>
              <w:spacing w:before="0" w:after="0"/>
              <w:rPr>
                <w:sz w:val="16"/>
                <w:szCs w:val="20"/>
              </w:rPr>
            </w:pPr>
            <w:r w:rsidRPr="00E72F74">
              <w:rPr>
                <w:sz w:val="16"/>
                <w:szCs w:val="20"/>
              </w:rPr>
              <w:t>20625 (24.4)</w:t>
            </w:r>
          </w:p>
        </w:tc>
        <w:tc>
          <w:tcPr>
            <w:tcW w:w="615" w:type="pct"/>
          </w:tcPr>
          <w:p w14:paraId="28CD71FE" w14:textId="77777777" w:rsidR="008E63A1" w:rsidRPr="00E72F74" w:rsidRDefault="006D4D2D" w:rsidP="00E72F74">
            <w:pPr>
              <w:pStyle w:val="Compact"/>
              <w:spacing w:before="0" w:after="0"/>
              <w:rPr>
                <w:sz w:val="16"/>
                <w:szCs w:val="20"/>
              </w:rPr>
            </w:pPr>
            <w:r w:rsidRPr="00E72F74">
              <w:rPr>
                <w:sz w:val="16"/>
                <w:szCs w:val="20"/>
              </w:rPr>
              <w:t>426 (15.1)</w:t>
            </w:r>
          </w:p>
        </w:tc>
        <w:tc>
          <w:tcPr>
            <w:tcW w:w="721" w:type="pct"/>
          </w:tcPr>
          <w:p w14:paraId="6C9AF16A" w14:textId="77777777" w:rsidR="008E63A1" w:rsidRPr="00E72F74" w:rsidRDefault="006D4D2D" w:rsidP="00E72F74">
            <w:pPr>
              <w:pStyle w:val="Compact"/>
              <w:spacing w:before="0" w:after="0"/>
              <w:rPr>
                <w:sz w:val="16"/>
                <w:szCs w:val="20"/>
              </w:rPr>
            </w:pPr>
            <w:r w:rsidRPr="00E72F74">
              <w:rPr>
                <w:sz w:val="16"/>
                <w:szCs w:val="20"/>
              </w:rPr>
              <w:t>20489 (24.5)</w:t>
            </w:r>
          </w:p>
        </w:tc>
        <w:tc>
          <w:tcPr>
            <w:tcW w:w="615" w:type="pct"/>
          </w:tcPr>
          <w:p w14:paraId="0F2C6F0A" w14:textId="77777777" w:rsidR="008E63A1" w:rsidRPr="00E72F74" w:rsidRDefault="006D4D2D" w:rsidP="00E72F74">
            <w:pPr>
              <w:pStyle w:val="Compact"/>
              <w:spacing w:before="0" w:after="0"/>
              <w:rPr>
                <w:sz w:val="16"/>
                <w:szCs w:val="20"/>
              </w:rPr>
            </w:pPr>
            <w:r w:rsidRPr="00E72F74">
              <w:rPr>
                <w:sz w:val="16"/>
                <w:szCs w:val="20"/>
              </w:rPr>
              <w:t>20915 (24.2)</w:t>
            </w:r>
          </w:p>
        </w:tc>
      </w:tr>
      <w:tr w:rsidR="00E72F74" w:rsidRPr="00E72F74" w14:paraId="02768BDD" w14:textId="77777777" w:rsidTr="00E72F74">
        <w:tc>
          <w:tcPr>
            <w:tcW w:w="882" w:type="pct"/>
          </w:tcPr>
          <w:p w14:paraId="1487A780" w14:textId="77777777" w:rsidR="008E63A1" w:rsidRPr="00E72F74" w:rsidRDefault="008E63A1" w:rsidP="00E72F74">
            <w:pPr>
              <w:spacing w:after="0"/>
              <w:rPr>
                <w:sz w:val="16"/>
                <w:szCs w:val="20"/>
              </w:rPr>
            </w:pPr>
          </w:p>
        </w:tc>
        <w:tc>
          <w:tcPr>
            <w:tcW w:w="973" w:type="pct"/>
          </w:tcPr>
          <w:p w14:paraId="33319C1D" w14:textId="77777777" w:rsidR="008E63A1" w:rsidRPr="00E72F74" w:rsidRDefault="006D4D2D" w:rsidP="00E72F74">
            <w:pPr>
              <w:pStyle w:val="Compact"/>
              <w:spacing w:before="0" w:after="0"/>
              <w:rPr>
                <w:sz w:val="16"/>
                <w:szCs w:val="20"/>
              </w:rPr>
            </w:pPr>
            <w:r w:rsidRPr="00E72F74">
              <w:rPr>
                <w:sz w:val="16"/>
                <w:szCs w:val="20"/>
              </w:rPr>
              <w:t>II</w:t>
            </w:r>
          </w:p>
        </w:tc>
        <w:tc>
          <w:tcPr>
            <w:tcW w:w="615" w:type="pct"/>
          </w:tcPr>
          <w:p w14:paraId="113ECA5F" w14:textId="77777777" w:rsidR="008E63A1" w:rsidRPr="00E72F74" w:rsidRDefault="006D4D2D" w:rsidP="00E72F74">
            <w:pPr>
              <w:pStyle w:val="Compact"/>
              <w:spacing w:before="0" w:after="0"/>
              <w:rPr>
                <w:sz w:val="16"/>
                <w:szCs w:val="20"/>
              </w:rPr>
            </w:pPr>
            <w:r w:rsidRPr="00E72F74">
              <w:rPr>
                <w:sz w:val="16"/>
                <w:szCs w:val="20"/>
              </w:rPr>
              <w:t>1110 (57.0)</w:t>
            </w:r>
          </w:p>
        </w:tc>
        <w:tc>
          <w:tcPr>
            <w:tcW w:w="0" w:type="auto"/>
          </w:tcPr>
          <w:p w14:paraId="30E65D14" w14:textId="77777777" w:rsidR="008E63A1" w:rsidRPr="00E72F74" w:rsidRDefault="006D4D2D" w:rsidP="00E72F74">
            <w:pPr>
              <w:pStyle w:val="Compact"/>
              <w:spacing w:before="0" w:after="0"/>
              <w:rPr>
                <w:sz w:val="16"/>
                <w:szCs w:val="20"/>
              </w:rPr>
            </w:pPr>
            <w:r w:rsidRPr="00E72F74">
              <w:rPr>
                <w:sz w:val="16"/>
                <w:szCs w:val="20"/>
              </w:rPr>
              <w:t>50530 (59.8)</w:t>
            </w:r>
          </w:p>
        </w:tc>
        <w:tc>
          <w:tcPr>
            <w:tcW w:w="615" w:type="pct"/>
          </w:tcPr>
          <w:p w14:paraId="108D9572" w14:textId="77777777" w:rsidR="008E63A1" w:rsidRPr="00E72F74" w:rsidRDefault="006D4D2D" w:rsidP="00E72F74">
            <w:pPr>
              <w:pStyle w:val="Compact"/>
              <w:spacing w:before="0" w:after="0"/>
              <w:rPr>
                <w:sz w:val="16"/>
                <w:szCs w:val="20"/>
              </w:rPr>
            </w:pPr>
            <w:r w:rsidRPr="00E72F74">
              <w:rPr>
                <w:sz w:val="16"/>
                <w:szCs w:val="20"/>
              </w:rPr>
              <w:t>1616 (57.3)</w:t>
            </w:r>
          </w:p>
        </w:tc>
        <w:tc>
          <w:tcPr>
            <w:tcW w:w="721" w:type="pct"/>
          </w:tcPr>
          <w:p w14:paraId="22AAED57" w14:textId="77777777" w:rsidR="008E63A1" w:rsidRPr="00E72F74" w:rsidRDefault="006D4D2D" w:rsidP="00E72F74">
            <w:pPr>
              <w:pStyle w:val="Compact"/>
              <w:spacing w:before="0" w:after="0"/>
              <w:rPr>
                <w:sz w:val="16"/>
                <w:szCs w:val="20"/>
              </w:rPr>
            </w:pPr>
            <w:r w:rsidRPr="00E72F74">
              <w:rPr>
                <w:sz w:val="16"/>
                <w:szCs w:val="20"/>
              </w:rPr>
              <w:t>50024 (59.8)</w:t>
            </w:r>
          </w:p>
        </w:tc>
        <w:tc>
          <w:tcPr>
            <w:tcW w:w="615" w:type="pct"/>
          </w:tcPr>
          <w:p w14:paraId="125FDB8E" w14:textId="77777777" w:rsidR="008E63A1" w:rsidRPr="00E72F74" w:rsidRDefault="006D4D2D" w:rsidP="00E72F74">
            <w:pPr>
              <w:pStyle w:val="Compact"/>
              <w:spacing w:before="0" w:after="0"/>
              <w:rPr>
                <w:sz w:val="16"/>
                <w:szCs w:val="20"/>
              </w:rPr>
            </w:pPr>
            <w:r w:rsidRPr="00E72F74">
              <w:rPr>
                <w:sz w:val="16"/>
                <w:szCs w:val="20"/>
              </w:rPr>
              <w:t>51640 (59.8)</w:t>
            </w:r>
          </w:p>
        </w:tc>
      </w:tr>
      <w:tr w:rsidR="00E72F74" w:rsidRPr="00E72F74" w14:paraId="109DB749" w14:textId="77777777" w:rsidTr="00E72F74">
        <w:tc>
          <w:tcPr>
            <w:tcW w:w="882" w:type="pct"/>
          </w:tcPr>
          <w:p w14:paraId="18E05662" w14:textId="77777777" w:rsidR="008E63A1" w:rsidRPr="00E72F74" w:rsidRDefault="008E63A1" w:rsidP="00E72F74">
            <w:pPr>
              <w:spacing w:after="0"/>
              <w:rPr>
                <w:sz w:val="16"/>
                <w:szCs w:val="20"/>
              </w:rPr>
            </w:pPr>
          </w:p>
        </w:tc>
        <w:tc>
          <w:tcPr>
            <w:tcW w:w="973" w:type="pct"/>
          </w:tcPr>
          <w:p w14:paraId="715EB0D0" w14:textId="77777777" w:rsidR="008E63A1" w:rsidRPr="00E72F74" w:rsidRDefault="006D4D2D" w:rsidP="00E72F74">
            <w:pPr>
              <w:pStyle w:val="Compact"/>
              <w:spacing w:before="0" w:after="0"/>
              <w:rPr>
                <w:sz w:val="16"/>
                <w:szCs w:val="20"/>
              </w:rPr>
            </w:pPr>
            <w:r w:rsidRPr="00E72F74">
              <w:rPr>
                <w:sz w:val="16"/>
                <w:szCs w:val="20"/>
              </w:rPr>
              <w:t>III</w:t>
            </w:r>
          </w:p>
        </w:tc>
        <w:tc>
          <w:tcPr>
            <w:tcW w:w="615" w:type="pct"/>
          </w:tcPr>
          <w:p w14:paraId="58B209C8" w14:textId="77777777" w:rsidR="008E63A1" w:rsidRPr="00E72F74" w:rsidRDefault="006D4D2D" w:rsidP="00E72F74">
            <w:pPr>
              <w:pStyle w:val="Compact"/>
              <w:spacing w:before="0" w:after="0"/>
              <w:rPr>
                <w:sz w:val="16"/>
                <w:szCs w:val="20"/>
              </w:rPr>
            </w:pPr>
            <w:r w:rsidRPr="00E72F74">
              <w:rPr>
                <w:sz w:val="16"/>
                <w:szCs w:val="20"/>
              </w:rPr>
              <w:t>546 (28.1)</w:t>
            </w:r>
          </w:p>
        </w:tc>
        <w:tc>
          <w:tcPr>
            <w:tcW w:w="0" w:type="auto"/>
          </w:tcPr>
          <w:p w14:paraId="412E1EFD" w14:textId="77777777" w:rsidR="008E63A1" w:rsidRPr="00E72F74" w:rsidRDefault="006D4D2D" w:rsidP="00E72F74">
            <w:pPr>
              <w:pStyle w:val="Compact"/>
              <w:spacing w:before="0" w:after="0"/>
              <w:rPr>
                <w:sz w:val="16"/>
                <w:szCs w:val="20"/>
              </w:rPr>
            </w:pPr>
            <w:r w:rsidRPr="00E72F74">
              <w:rPr>
                <w:sz w:val="16"/>
                <w:szCs w:val="20"/>
              </w:rPr>
              <w:t>13314 (15.8)</w:t>
            </w:r>
          </w:p>
        </w:tc>
        <w:tc>
          <w:tcPr>
            <w:tcW w:w="615" w:type="pct"/>
          </w:tcPr>
          <w:p w14:paraId="2167A7E1" w14:textId="77777777" w:rsidR="008E63A1" w:rsidRPr="00E72F74" w:rsidRDefault="006D4D2D" w:rsidP="00E72F74">
            <w:pPr>
              <w:pStyle w:val="Compact"/>
              <w:spacing w:before="0" w:after="0"/>
              <w:rPr>
                <w:sz w:val="16"/>
                <w:szCs w:val="20"/>
              </w:rPr>
            </w:pPr>
            <w:r w:rsidRPr="00E72F74">
              <w:rPr>
                <w:sz w:val="16"/>
                <w:szCs w:val="20"/>
              </w:rPr>
              <w:t>777 (27.6)</w:t>
            </w:r>
          </w:p>
        </w:tc>
        <w:tc>
          <w:tcPr>
            <w:tcW w:w="721" w:type="pct"/>
          </w:tcPr>
          <w:p w14:paraId="20A01FA8" w14:textId="77777777" w:rsidR="008E63A1" w:rsidRPr="00E72F74" w:rsidRDefault="006D4D2D" w:rsidP="00E72F74">
            <w:pPr>
              <w:pStyle w:val="Compact"/>
              <w:spacing w:before="0" w:after="0"/>
              <w:rPr>
                <w:sz w:val="16"/>
                <w:szCs w:val="20"/>
              </w:rPr>
            </w:pPr>
            <w:r w:rsidRPr="00E72F74">
              <w:rPr>
                <w:sz w:val="16"/>
                <w:szCs w:val="20"/>
              </w:rPr>
              <w:t>13083 (15.7)</w:t>
            </w:r>
          </w:p>
        </w:tc>
        <w:tc>
          <w:tcPr>
            <w:tcW w:w="615" w:type="pct"/>
          </w:tcPr>
          <w:p w14:paraId="39EB3D5C" w14:textId="77777777" w:rsidR="008E63A1" w:rsidRPr="00E72F74" w:rsidRDefault="006D4D2D" w:rsidP="00E72F74">
            <w:pPr>
              <w:pStyle w:val="Compact"/>
              <w:spacing w:before="0" w:after="0"/>
              <w:rPr>
                <w:sz w:val="16"/>
                <w:szCs w:val="20"/>
              </w:rPr>
            </w:pPr>
            <w:r w:rsidRPr="00E72F74">
              <w:rPr>
                <w:sz w:val="16"/>
                <w:szCs w:val="20"/>
              </w:rPr>
              <w:t>13860 (16.0)</w:t>
            </w:r>
          </w:p>
        </w:tc>
      </w:tr>
      <w:tr w:rsidR="00E72F74" w:rsidRPr="00E72F74" w14:paraId="00506B2C" w14:textId="77777777" w:rsidTr="00E72F74">
        <w:tc>
          <w:tcPr>
            <w:tcW w:w="882" w:type="pct"/>
          </w:tcPr>
          <w:p w14:paraId="0D8D1C3A" w14:textId="77777777" w:rsidR="008E63A1" w:rsidRPr="00E72F74" w:rsidRDefault="006D4D2D" w:rsidP="00E72F74">
            <w:pPr>
              <w:pStyle w:val="Compact"/>
              <w:spacing w:before="0" w:after="0"/>
              <w:rPr>
                <w:sz w:val="16"/>
                <w:szCs w:val="20"/>
              </w:rPr>
            </w:pPr>
            <w:r w:rsidRPr="00E72F74">
              <w:rPr>
                <w:sz w:val="16"/>
                <w:szCs w:val="20"/>
              </w:rPr>
              <w:t>Diagnosis (%)</w:t>
            </w:r>
          </w:p>
        </w:tc>
        <w:tc>
          <w:tcPr>
            <w:tcW w:w="973" w:type="pct"/>
          </w:tcPr>
          <w:p w14:paraId="79809317" w14:textId="77777777" w:rsidR="008E63A1" w:rsidRPr="00E72F74" w:rsidRDefault="008E63A1" w:rsidP="00E72F74">
            <w:pPr>
              <w:spacing w:after="0"/>
              <w:rPr>
                <w:sz w:val="16"/>
                <w:szCs w:val="20"/>
              </w:rPr>
            </w:pPr>
          </w:p>
        </w:tc>
        <w:tc>
          <w:tcPr>
            <w:tcW w:w="615" w:type="pct"/>
          </w:tcPr>
          <w:p w14:paraId="5497D822" w14:textId="77777777" w:rsidR="008E63A1" w:rsidRPr="00E72F74" w:rsidRDefault="008E63A1" w:rsidP="00E72F74">
            <w:pPr>
              <w:spacing w:after="0"/>
              <w:rPr>
                <w:sz w:val="16"/>
                <w:szCs w:val="20"/>
              </w:rPr>
            </w:pPr>
          </w:p>
        </w:tc>
        <w:tc>
          <w:tcPr>
            <w:tcW w:w="0" w:type="auto"/>
          </w:tcPr>
          <w:p w14:paraId="604B7714" w14:textId="77777777" w:rsidR="008E63A1" w:rsidRPr="00E72F74" w:rsidRDefault="008E63A1" w:rsidP="00E72F74">
            <w:pPr>
              <w:spacing w:after="0"/>
              <w:rPr>
                <w:sz w:val="16"/>
                <w:szCs w:val="20"/>
              </w:rPr>
            </w:pPr>
          </w:p>
        </w:tc>
        <w:tc>
          <w:tcPr>
            <w:tcW w:w="615" w:type="pct"/>
          </w:tcPr>
          <w:p w14:paraId="4A24153A" w14:textId="77777777" w:rsidR="008E63A1" w:rsidRPr="00E72F74" w:rsidRDefault="008E63A1" w:rsidP="00E72F74">
            <w:pPr>
              <w:spacing w:after="0"/>
              <w:rPr>
                <w:sz w:val="16"/>
                <w:szCs w:val="20"/>
              </w:rPr>
            </w:pPr>
          </w:p>
        </w:tc>
        <w:tc>
          <w:tcPr>
            <w:tcW w:w="721" w:type="pct"/>
          </w:tcPr>
          <w:p w14:paraId="654F3F8A" w14:textId="77777777" w:rsidR="008E63A1" w:rsidRPr="00E72F74" w:rsidRDefault="008E63A1" w:rsidP="00E72F74">
            <w:pPr>
              <w:spacing w:after="0"/>
              <w:rPr>
                <w:sz w:val="16"/>
                <w:szCs w:val="20"/>
              </w:rPr>
            </w:pPr>
          </w:p>
        </w:tc>
        <w:tc>
          <w:tcPr>
            <w:tcW w:w="615" w:type="pct"/>
          </w:tcPr>
          <w:p w14:paraId="2C45796F" w14:textId="77777777" w:rsidR="008E63A1" w:rsidRPr="00E72F74" w:rsidRDefault="008E63A1" w:rsidP="00E72F74">
            <w:pPr>
              <w:spacing w:after="0"/>
              <w:rPr>
                <w:sz w:val="16"/>
                <w:szCs w:val="20"/>
              </w:rPr>
            </w:pPr>
          </w:p>
        </w:tc>
      </w:tr>
      <w:tr w:rsidR="00E72F74" w:rsidRPr="00E72F74" w14:paraId="1D61BE0D" w14:textId="77777777" w:rsidTr="00E72F74">
        <w:tc>
          <w:tcPr>
            <w:tcW w:w="882" w:type="pct"/>
          </w:tcPr>
          <w:p w14:paraId="282C3447" w14:textId="77777777" w:rsidR="008E63A1" w:rsidRPr="00E72F74" w:rsidRDefault="008E63A1" w:rsidP="00E72F74">
            <w:pPr>
              <w:spacing w:after="0"/>
              <w:rPr>
                <w:sz w:val="16"/>
                <w:szCs w:val="20"/>
              </w:rPr>
            </w:pPr>
          </w:p>
        </w:tc>
        <w:tc>
          <w:tcPr>
            <w:tcW w:w="973" w:type="pct"/>
          </w:tcPr>
          <w:p w14:paraId="42DE5199" w14:textId="77777777" w:rsidR="008E63A1" w:rsidRPr="00E72F74" w:rsidRDefault="006D4D2D" w:rsidP="00E72F74">
            <w:pPr>
              <w:pStyle w:val="Compact"/>
              <w:spacing w:before="0" w:after="0"/>
              <w:rPr>
                <w:sz w:val="16"/>
                <w:szCs w:val="20"/>
              </w:rPr>
            </w:pPr>
            <w:r w:rsidRPr="00E72F74">
              <w:rPr>
                <w:sz w:val="16"/>
                <w:szCs w:val="20"/>
              </w:rPr>
              <w:t>Primary osteoarthritis</w:t>
            </w:r>
          </w:p>
        </w:tc>
        <w:tc>
          <w:tcPr>
            <w:tcW w:w="615" w:type="pct"/>
          </w:tcPr>
          <w:p w14:paraId="65ED3F95" w14:textId="77777777" w:rsidR="008E63A1" w:rsidRPr="00E72F74" w:rsidRDefault="006D4D2D" w:rsidP="00E72F74">
            <w:pPr>
              <w:pStyle w:val="Compact"/>
              <w:spacing w:before="0" w:after="0"/>
              <w:rPr>
                <w:sz w:val="16"/>
                <w:szCs w:val="20"/>
              </w:rPr>
            </w:pPr>
            <w:r w:rsidRPr="00E72F74">
              <w:rPr>
                <w:sz w:val="16"/>
                <w:szCs w:val="20"/>
              </w:rPr>
              <w:t>1611 (82.8)</w:t>
            </w:r>
          </w:p>
        </w:tc>
        <w:tc>
          <w:tcPr>
            <w:tcW w:w="0" w:type="auto"/>
          </w:tcPr>
          <w:p w14:paraId="59AD31A3" w14:textId="77777777" w:rsidR="008E63A1" w:rsidRPr="00E72F74" w:rsidRDefault="006D4D2D" w:rsidP="00E72F74">
            <w:pPr>
              <w:pStyle w:val="Compact"/>
              <w:spacing w:before="0" w:after="0"/>
              <w:rPr>
                <w:sz w:val="16"/>
                <w:szCs w:val="20"/>
              </w:rPr>
            </w:pPr>
            <w:r w:rsidRPr="00E72F74">
              <w:rPr>
                <w:sz w:val="16"/>
                <w:szCs w:val="20"/>
              </w:rPr>
              <w:t>75137 (89.0)</w:t>
            </w:r>
          </w:p>
        </w:tc>
        <w:tc>
          <w:tcPr>
            <w:tcW w:w="615" w:type="pct"/>
          </w:tcPr>
          <w:p w14:paraId="64561361" w14:textId="77777777" w:rsidR="008E63A1" w:rsidRPr="00E72F74" w:rsidRDefault="006D4D2D" w:rsidP="00E72F74">
            <w:pPr>
              <w:pStyle w:val="Compact"/>
              <w:spacing w:before="0" w:after="0"/>
              <w:rPr>
                <w:sz w:val="16"/>
                <w:szCs w:val="20"/>
              </w:rPr>
            </w:pPr>
            <w:r w:rsidRPr="00E72F74">
              <w:rPr>
                <w:sz w:val="16"/>
                <w:szCs w:val="20"/>
              </w:rPr>
              <w:t>2331 (82.7)</w:t>
            </w:r>
          </w:p>
        </w:tc>
        <w:tc>
          <w:tcPr>
            <w:tcW w:w="721" w:type="pct"/>
          </w:tcPr>
          <w:p w14:paraId="55324FEC" w14:textId="77777777" w:rsidR="008E63A1" w:rsidRPr="00E72F74" w:rsidRDefault="006D4D2D" w:rsidP="00E72F74">
            <w:pPr>
              <w:pStyle w:val="Compact"/>
              <w:spacing w:before="0" w:after="0"/>
              <w:rPr>
                <w:sz w:val="16"/>
                <w:szCs w:val="20"/>
              </w:rPr>
            </w:pPr>
            <w:r w:rsidRPr="00E72F74">
              <w:rPr>
                <w:sz w:val="16"/>
                <w:szCs w:val="20"/>
              </w:rPr>
              <w:t>74417 (89.0)</w:t>
            </w:r>
          </w:p>
        </w:tc>
        <w:tc>
          <w:tcPr>
            <w:tcW w:w="615" w:type="pct"/>
          </w:tcPr>
          <w:p w14:paraId="0630E8DB" w14:textId="77777777" w:rsidR="008E63A1" w:rsidRPr="00E72F74" w:rsidRDefault="006D4D2D" w:rsidP="00E72F74">
            <w:pPr>
              <w:pStyle w:val="Compact"/>
              <w:spacing w:before="0" w:after="0"/>
              <w:rPr>
                <w:sz w:val="16"/>
                <w:szCs w:val="20"/>
              </w:rPr>
            </w:pPr>
            <w:r w:rsidRPr="00E72F74">
              <w:rPr>
                <w:sz w:val="16"/>
                <w:szCs w:val="20"/>
              </w:rPr>
              <w:t>76748 (88.8)</w:t>
            </w:r>
          </w:p>
        </w:tc>
      </w:tr>
      <w:tr w:rsidR="00E72F74" w:rsidRPr="00E72F74" w14:paraId="441CA764" w14:textId="77777777" w:rsidTr="00E72F74">
        <w:tc>
          <w:tcPr>
            <w:tcW w:w="882" w:type="pct"/>
          </w:tcPr>
          <w:p w14:paraId="49C4BDCE" w14:textId="77777777" w:rsidR="008E63A1" w:rsidRPr="00E72F74" w:rsidRDefault="008E63A1" w:rsidP="00E72F74">
            <w:pPr>
              <w:spacing w:after="0"/>
              <w:rPr>
                <w:sz w:val="16"/>
                <w:szCs w:val="20"/>
              </w:rPr>
            </w:pPr>
          </w:p>
        </w:tc>
        <w:tc>
          <w:tcPr>
            <w:tcW w:w="973" w:type="pct"/>
          </w:tcPr>
          <w:p w14:paraId="1BB273CF" w14:textId="77777777" w:rsidR="008E63A1" w:rsidRPr="00E72F74" w:rsidRDefault="006D4D2D" w:rsidP="00E72F74">
            <w:pPr>
              <w:pStyle w:val="Compact"/>
              <w:spacing w:before="0" w:after="0"/>
              <w:rPr>
                <w:sz w:val="16"/>
                <w:szCs w:val="20"/>
              </w:rPr>
            </w:pPr>
            <w:r w:rsidRPr="00E72F74">
              <w:rPr>
                <w:sz w:val="16"/>
                <w:szCs w:val="20"/>
              </w:rPr>
              <w:t>Secondary osteoarthritis</w:t>
            </w:r>
          </w:p>
        </w:tc>
        <w:tc>
          <w:tcPr>
            <w:tcW w:w="615" w:type="pct"/>
          </w:tcPr>
          <w:p w14:paraId="28119C39" w14:textId="77777777" w:rsidR="008E63A1" w:rsidRPr="00E72F74" w:rsidRDefault="006D4D2D" w:rsidP="00E72F74">
            <w:pPr>
              <w:pStyle w:val="Compact"/>
              <w:spacing w:before="0" w:after="0"/>
              <w:rPr>
                <w:sz w:val="16"/>
                <w:szCs w:val="20"/>
              </w:rPr>
            </w:pPr>
            <w:r w:rsidRPr="00E72F74">
              <w:rPr>
                <w:sz w:val="16"/>
                <w:szCs w:val="20"/>
              </w:rPr>
              <w:t xml:space="preserve">177 </w:t>
            </w:r>
            <w:proofErr w:type="gramStart"/>
            <w:r w:rsidRPr="00E72F74">
              <w:rPr>
                <w:sz w:val="16"/>
                <w:szCs w:val="20"/>
              </w:rPr>
              <w:t>( 9.1</w:t>
            </w:r>
            <w:proofErr w:type="gramEnd"/>
            <w:r w:rsidRPr="00E72F74">
              <w:rPr>
                <w:sz w:val="16"/>
                <w:szCs w:val="20"/>
              </w:rPr>
              <w:t>)</w:t>
            </w:r>
          </w:p>
        </w:tc>
        <w:tc>
          <w:tcPr>
            <w:tcW w:w="0" w:type="auto"/>
          </w:tcPr>
          <w:p w14:paraId="46A3103F" w14:textId="77777777" w:rsidR="008E63A1" w:rsidRPr="00E72F74" w:rsidRDefault="006D4D2D" w:rsidP="00E72F74">
            <w:pPr>
              <w:pStyle w:val="Compact"/>
              <w:spacing w:before="0" w:after="0"/>
              <w:rPr>
                <w:sz w:val="16"/>
                <w:szCs w:val="20"/>
              </w:rPr>
            </w:pPr>
            <w:r w:rsidRPr="00E72F74">
              <w:rPr>
                <w:sz w:val="16"/>
                <w:szCs w:val="20"/>
              </w:rPr>
              <w:t xml:space="preserve">4688 </w:t>
            </w:r>
            <w:proofErr w:type="gramStart"/>
            <w:r w:rsidRPr="00E72F74">
              <w:rPr>
                <w:sz w:val="16"/>
                <w:szCs w:val="20"/>
              </w:rPr>
              <w:t>( 5.5</w:t>
            </w:r>
            <w:proofErr w:type="gramEnd"/>
            <w:r w:rsidRPr="00E72F74">
              <w:rPr>
                <w:sz w:val="16"/>
                <w:szCs w:val="20"/>
              </w:rPr>
              <w:t>)</w:t>
            </w:r>
          </w:p>
        </w:tc>
        <w:tc>
          <w:tcPr>
            <w:tcW w:w="615" w:type="pct"/>
          </w:tcPr>
          <w:p w14:paraId="78B31D0C" w14:textId="77777777" w:rsidR="008E63A1" w:rsidRPr="00E72F74" w:rsidRDefault="006D4D2D" w:rsidP="00E72F74">
            <w:pPr>
              <w:pStyle w:val="Compact"/>
              <w:spacing w:before="0" w:after="0"/>
              <w:rPr>
                <w:sz w:val="16"/>
                <w:szCs w:val="20"/>
              </w:rPr>
            </w:pPr>
            <w:r w:rsidRPr="00E72F74">
              <w:rPr>
                <w:sz w:val="16"/>
                <w:szCs w:val="20"/>
              </w:rPr>
              <w:t xml:space="preserve">254 </w:t>
            </w:r>
            <w:proofErr w:type="gramStart"/>
            <w:r w:rsidRPr="00E72F74">
              <w:rPr>
                <w:sz w:val="16"/>
                <w:szCs w:val="20"/>
              </w:rPr>
              <w:t>( 9.0</w:t>
            </w:r>
            <w:proofErr w:type="gramEnd"/>
            <w:r w:rsidRPr="00E72F74">
              <w:rPr>
                <w:sz w:val="16"/>
                <w:szCs w:val="20"/>
              </w:rPr>
              <w:t>)</w:t>
            </w:r>
          </w:p>
        </w:tc>
        <w:tc>
          <w:tcPr>
            <w:tcW w:w="721" w:type="pct"/>
          </w:tcPr>
          <w:p w14:paraId="0A6E3F3D" w14:textId="77777777" w:rsidR="008E63A1" w:rsidRPr="00E72F74" w:rsidRDefault="006D4D2D" w:rsidP="00E72F74">
            <w:pPr>
              <w:pStyle w:val="Compact"/>
              <w:spacing w:before="0" w:after="0"/>
              <w:rPr>
                <w:sz w:val="16"/>
                <w:szCs w:val="20"/>
              </w:rPr>
            </w:pPr>
            <w:r w:rsidRPr="00E72F74">
              <w:rPr>
                <w:sz w:val="16"/>
                <w:szCs w:val="20"/>
              </w:rPr>
              <w:t xml:space="preserve">4611 </w:t>
            </w:r>
            <w:proofErr w:type="gramStart"/>
            <w:r w:rsidRPr="00E72F74">
              <w:rPr>
                <w:sz w:val="16"/>
                <w:szCs w:val="20"/>
              </w:rPr>
              <w:t>( 5.5</w:t>
            </w:r>
            <w:proofErr w:type="gramEnd"/>
            <w:r w:rsidRPr="00E72F74">
              <w:rPr>
                <w:sz w:val="16"/>
                <w:szCs w:val="20"/>
              </w:rPr>
              <w:t>)</w:t>
            </w:r>
          </w:p>
        </w:tc>
        <w:tc>
          <w:tcPr>
            <w:tcW w:w="615" w:type="pct"/>
          </w:tcPr>
          <w:p w14:paraId="427CAD99" w14:textId="77777777" w:rsidR="008E63A1" w:rsidRPr="00E72F74" w:rsidRDefault="006D4D2D" w:rsidP="00E72F74">
            <w:pPr>
              <w:pStyle w:val="Compact"/>
              <w:spacing w:before="0" w:after="0"/>
              <w:rPr>
                <w:sz w:val="16"/>
                <w:szCs w:val="20"/>
              </w:rPr>
            </w:pPr>
            <w:r w:rsidRPr="00E72F74">
              <w:rPr>
                <w:sz w:val="16"/>
                <w:szCs w:val="20"/>
              </w:rPr>
              <w:t xml:space="preserve">4865 </w:t>
            </w:r>
            <w:proofErr w:type="gramStart"/>
            <w:r w:rsidRPr="00E72F74">
              <w:rPr>
                <w:sz w:val="16"/>
                <w:szCs w:val="20"/>
              </w:rPr>
              <w:t>( 5.6</w:t>
            </w:r>
            <w:proofErr w:type="gramEnd"/>
            <w:r w:rsidRPr="00E72F74">
              <w:rPr>
                <w:sz w:val="16"/>
                <w:szCs w:val="20"/>
              </w:rPr>
              <w:t>)</w:t>
            </w:r>
          </w:p>
        </w:tc>
      </w:tr>
      <w:tr w:rsidR="00E72F74" w:rsidRPr="00E72F74" w14:paraId="1EB2438C" w14:textId="77777777" w:rsidTr="00E72F74">
        <w:tc>
          <w:tcPr>
            <w:tcW w:w="882" w:type="pct"/>
          </w:tcPr>
          <w:p w14:paraId="1A4E74E2" w14:textId="77777777" w:rsidR="008E63A1" w:rsidRPr="00E72F74" w:rsidRDefault="008E63A1" w:rsidP="00E72F74">
            <w:pPr>
              <w:spacing w:after="0"/>
              <w:rPr>
                <w:sz w:val="16"/>
                <w:szCs w:val="20"/>
              </w:rPr>
            </w:pPr>
          </w:p>
        </w:tc>
        <w:tc>
          <w:tcPr>
            <w:tcW w:w="973" w:type="pct"/>
          </w:tcPr>
          <w:p w14:paraId="4EE6B580" w14:textId="77777777" w:rsidR="008E63A1" w:rsidRPr="00E72F74" w:rsidRDefault="006D4D2D" w:rsidP="00E72F74">
            <w:pPr>
              <w:pStyle w:val="Compact"/>
              <w:spacing w:before="0" w:after="0"/>
              <w:rPr>
                <w:sz w:val="16"/>
                <w:szCs w:val="20"/>
              </w:rPr>
            </w:pPr>
            <w:r w:rsidRPr="00E72F74">
              <w:rPr>
                <w:sz w:val="16"/>
                <w:szCs w:val="20"/>
              </w:rPr>
              <w:t>Sequelae after childhood hip disease</w:t>
            </w:r>
          </w:p>
        </w:tc>
        <w:tc>
          <w:tcPr>
            <w:tcW w:w="615" w:type="pct"/>
          </w:tcPr>
          <w:p w14:paraId="03CDE092" w14:textId="77777777" w:rsidR="008E63A1" w:rsidRPr="00E72F74" w:rsidRDefault="006D4D2D" w:rsidP="00E72F74">
            <w:pPr>
              <w:pStyle w:val="Compact"/>
              <w:spacing w:before="0" w:after="0"/>
              <w:rPr>
                <w:sz w:val="16"/>
                <w:szCs w:val="20"/>
              </w:rPr>
            </w:pPr>
            <w:r w:rsidRPr="00E72F74">
              <w:rPr>
                <w:sz w:val="16"/>
                <w:szCs w:val="20"/>
              </w:rPr>
              <w:t xml:space="preserve">40 </w:t>
            </w:r>
            <w:proofErr w:type="gramStart"/>
            <w:r w:rsidRPr="00E72F74">
              <w:rPr>
                <w:sz w:val="16"/>
                <w:szCs w:val="20"/>
              </w:rPr>
              <w:t>( 2.1</w:t>
            </w:r>
            <w:proofErr w:type="gramEnd"/>
            <w:r w:rsidRPr="00E72F74">
              <w:rPr>
                <w:sz w:val="16"/>
                <w:szCs w:val="20"/>
              </w:rPr>
              <w:t>)</w:t>
            </w:r>
          </w:p>
        </w:tc>
        <w:tc>
          <w:tcPr>
            <w:tcW w:w="0" w:type="auto"/>
          </w:tcPr>
          <w:p w14:paraId="0C2CF831" w14:textId="77777777" w:rsidR="008E63A1" w:rsidRPr="00E72F74" w:rsidRDefault="006D4D2D" w:rsidP="00E72F74">
            <w:pPr>
              <w:pStyle w:val="Compact"/>
              <w:spacing w:before="0" w:after="0"/>
              <w:rPr>
                <w:sz w:val="16"/>
                <w:szCs w:val="20"/>
              </w:rPr>
            </w:pPr>
            <w:r w:rsidRPr="00E72F74">
              <w:rPr>
                <w:sz w:val="16"/>
                <w:szCs w:val="20"/>
              </w:rPr>
              <w:t xml:space="preserve">1800 </w:t>
            </w:r>
            <w:proofErr w:type="gramStart"/>
            <w:r w:rsidRPr="00E72F74">
              <w:rPr>
                <w:sz w:val="16"/>
                <w:szCs w:val="20"/>
              </w:rPr>
              <w:t>( 2.1</w:t>
            </w:r>
            <w:proofErr w:type="gramEnd"/>
            <w:r w:rsidRPr="00E72F74">
              <w:rPr>
                <w:sz w:val="16"/>
                <w:szCs w:val="20"/>
              </w:rPr>
              <w:t>)</w:t>
            </w:r>
          </w:p>
        </w:tc>
        <w:tc>
          <w:tcPr>
            <w:tcW w:w="615" w:type="pct"/>
          </w:tcPr>
          <w:p w14:paraId="343A174A" w14:textId="77777777" w:rsidR="008E63A1" w:rsidRPr="00E72F74" w:rsidRDefault="006D4D2D" w:rsidP="00E72F74">
            <w:pPr>
              <w:pStyle w:val="Compact"/>
              <w:spacing w:before="0" w:after="0"/>
              <w:rPr>
                <w:sz w:val="16"/>
                <w:szCs w:val="20"/>
              </w:rPr>
            </w:pPr>
            <w:r w:rsidRPr="00E72F74">
              <w:rPr>
                <w:sz w:val="16"/>
                <w:szCs w:val="20"/>
              </w:rPr>
              <w:t xml:space="preserve">53 </w:t>
            </w:r>
            <w:proofErr w:type="gramStart"/>
            <w:r w:rsidRPr="00E72F74">
              <w:rPr>
                <w:sz w:val="16"/>
                <w:szCs w:val="20"/>
              </w:rPr>
              <w:t>( 1.9</w:t>
            </w:r>
            <w:proofErr w:type="gramEnd"/>
            <w:r w:rsidRPr="00E72F74">
              <w:rPr>
                <w:sz w:val="16"/>
                <w:szCs w:val="20"/>
              </w:rPr>
              <w:t>)</w:t>
            </w:r>
          </w:p>
        </w:tc>
        <w:tc>
          <w:tcPr>
            <w:tcW w:w="721" w:type="pct"/>
          </w:tcPr>
          <w:p w14:paraId="339C4128" w14:textId="77777777" w:rsidR="008E63A1" w:rsidRPr="00E72F74" w:rsidRDefault="006D4D2D" w:rsidP="00E72F74">
            <w:pPr>
              <w:pStyle w:val="Compact"/>
              <w:spacing w:before="0" w:after="0"/>
              <w:rPr>
                <w:sz w:val="16"/>
                <w:szCs w:val="20"/>
              </w:rPr>
            </w:pPr>
            <w:r w:rsidRPr="00E72F74">
              <w:rPr>
                <w:sz w:val="16"/>
                <w:szCs w:val="20"/>
              </w:rPr>
              <w:t xml:space="preserve">1787 </w:t>
            </w:r>
            <w:proofErr w:type="gramStart"/>
            <w:r w:rsidRPr="00E72F74">
              <w:rPr>
                <w:sz w:val="16"/>
                <w:szCs w:val="20"/>
              </w:rPr>
              <w:t>( 2.1</w:t>
            </w:r>
            <w:proofErr w:type="gramEnd"/>
            <w:r w:rsidRPr="00E72F74">
              <w:rPr>
                <w:sz w:val="16"/>
                <w:szCs w:val="20"/>
              </w:rPr>
              <w:t>)</w:t>
            </w:r>
          </w:p>
        </w:tc>
        <w:tc>
          <w:tcPr>
            <w:tcW w:w="615" w:type="pct"/>
          </w:tcPr>
          <w:p w14:paraId="0C7C7C1E" w14:textId="77777777" w:rsidR="008E63A1" w:rsidRPr="00E72F74" w:rsidRDefault="006D4D2D" w:rsidP="00E72F74">
            <w:pPr>
              <w:pStyle w:val="Compact"/>
              <w:spacing w:before="0" w:after="0"/>
              <w:rPr>
                <w:sz w:val="16"/>
                <w:szCs w:val="20"/>
              </w:rPr>
            </w:pPr>
            <w:r w:rsidRPr="00E72F74">
              <w:rPr>
                <w:sz w:val="16"/>
                <w:szCs w:val="20"/>
              </w:rPr>
              <w:t xml:space="preserve">1840 </w:t>
            </w:r>
            <w:proofErr w:type="gramStart"/>
            <w:r w:rsidRPr="00E72F74">
              <w:rPr>
                <w:sz w:val="16"/>
                <w:szCs w:val="20"/>
              </w:rPr>
              <w:t>( 2.1</w:t>
            </w:r>
            <w:proofErr w:type="gramEnd"/>
            <w:r w:rsidRPr="00E72F74">
              <w:rPr>
                <w:sz w:val="16"/>
                <w:szCs w:val="20"/>
              </w:rPr>
              <w:t>)</w:t>
            </w:r>
          </w:p>
        </w:tc>
      </w:tr>
      <w:tr w:rsidR="00E72F74" w:rsidRPr="00E72F74" w14:paraId="0134AE98" w14:textId="77777777" w:rsidTr="00E72F74">
        <w:tc>
          <w:tcPr>
            <w:tcW w:w="882" w:type="pct"/>
          </w:tcPr>
          <w:p w14:paraId="37D611A0" w14:textId="77777777" w:rsidR="008E63A1" w:rsidRPr="00E72F74" w:rsidRDefault="008E63A1" w:rsidP="00E72F74">
            <w:pPr>
              <w:spacing w:after="0"/>
              <w:rPr>
                <w:sz w:val="16"/>
                <w:szCs w:val="20"/>
              </w:rPr>
            </w:pPr>
          </w:p>
        </w:tc>
        <w:tc>
          <w:tcPr>
            <w:tcW w:w="973" w:type="pct"/>
          </w:tcPr>
          <w:p w14:paraId="2A6EF0B5" w14:textId="77777777" w:rsidR="008E63A1" w:rsidRPr="00E72F74" w:rsidRDefault="006D4D2D" w:rsidP="00E72F74">
            <w:pPr>
              <w:pStyle w:val="Compact"/>
              <w:spacing w:before="0" w:after="0"/>
              <w:rPr>
                <w:sz w:val="16"/>
                <w:szCs w:val="20"/>
              </w:rPr>
            </w:pPr>
            <w:r w:rsidRPr="00E72F74">
              <w:rPr>
                <w:sz w:val="16"/>
                <w:szCs w:val="20"/>
              </w:rPr>
              <w:t>Avascular necrosis of the femoral head (AVN)</w:t>
            </w:r>
          </w:p>
        </w:tc>
        <w:tc>
          <w:tcPr>
            <w:tcW w:w="615" w:type="pct"/>
          </w:tcPr>
          <w:p w14:paraId="7D151176" w14:textId="77777777" w:rsidR="008E63A1" w:rsidRPr="00E72F74" w:rsidRDefault="006D4D2D" w:rsidP="00E72F74">
            <w:pPr>
              <w:pStyle w:val="Compact"/>
              <w:spacing w:before="0" w:after="0"/>
              <w:rPr>
                <w:sz w:val="16"/>
                <w:szCs w:val="20"/>
              </w:rPr>
            </w:pPr>
            <w:r w:rsidRPr="00E72F74">
              <w:rPr>
                <w:sz w:val="16"/>
                <w:szCs w:val="20"/>
              </w:rPr>
              <w:t xml:space="preserve">63 </w:t>
            </w:r>
            <w:proofErr w:type="gramStart"/>
            <w:r w:rsidRPr="00E72F74">
              <w:rPr>
                <w:sz w:val="16"/>
                <w:szCs w:val="20"/>
              </w:rPr>
              <w:t>( 3.2</w:t>
            </w:r>
            <w:proofErr w:type="gramEnd"/>
            <w:r w:rsidRPr="00E72F74">
              <w:rPr>
                <w:sz w:val="16"/>
                <w:szCs w:val="20"/>
              </w:rPr>
              <w:t>)</w:t>
            </w:r>
          </w:p>
        </w:tc>
        <w:tc>
          <w:tcPr>
            <w:tcW w:w="0" w:type="auto"/>
          </w:tcPr>
          <w:p w14:paraId="2C4BE789" w14:textId="77777777" w:rsidR="008E63A1" w:rsidRPr="00E72F74" w:rsidRDefault="006D4D2D" w:rsidP="00E72F74">
            <w:pPr>
              <w:pStyle w:val="Compact"/>
              <w:spacing w:before="0" w:after="0"/>
              <w:rPr>
                <w:sz w:val="16"/>
                <w:szCs w:val="20"/>
              </w:rPr>
            </w:pPr>
            <w:r w:rsidRPr="00E72F74">
              <w:rPr>
                <w:sz w:val="16"/>
                <w:szCs w:val="20"/>
              </w:rPr>
              <w:t xml:space="preserve">1705 </w:t>
            </w:r>
            <w:proofErr w:type="gramStart"/>
            <w:r w:rsidRPr="00E72F74">
              <w:rPr>
                <w:sz w:val="16"/>
                <w:szCs w:val="20"/>
              </w:rPr>
              <w:t>( 2.0</w:t>
            </w:r>
            <w:proofErr w:type="gramEnd"/>
            <w:r w:rsidRPr="00E72F74">
              <w:rPr>
                <w:sz w:val="16"/>
                <w:szCs w:val="20"/>
              </w:rPr>
              <w:t>)</w:t>
            </w:r>
          </w:p>
        </w:tc>
        <w:tc>
          <w:tcPr>
            <w:tcW w:w="615" w:type="pct"/>
          </w:tcPr>
          <w:p w14:paraId="76FE3C6C" w14:textId="77777777" w:rsidR="008E63A1" w:rsidRPr="00E72F74" w:rsidRDefault="006D4D2D" w:rsidP="00E72F74">
            <w:pPr>
              <w:pStyle w:val="Compact"/>
              <w:spacing w:before="0" w:after="0"/>
              <w:rPr>
                <w:sz w:val="16"/>
                <w:szCs w:val="20"/>
              </w:rPr>
            </w:pPr>
            <w:r w:rsidRPr="00E72F74">
              <w:rPr>
                <w:sz w:val="16"/>
                <w:szCs w:val="20"/>
              </w:rPr>
              <w:t xml:space="preserve">94 </w:t>
            </w:r>
            <w:proofErr w:type="gramStart"/>
            <w:r w:rsidRPr="00E72F74">
              <w:rPr>
                <w:sz w:val="16"/>
                <w:szCs w:val="20"/>
              </w:rPr>
              <w:t>( 3.3</w:t>
            </w:r>
            <w:proofErr w:type="gramEnd"/>
            <w:r w:rsidRPr="00E72F74">
              <w:rPr>
                <w:sz w:val="16"/>
                <w:szCs w:val="20"/>
              </w:rPr>
              <w:t>)</w:t>
            </w:r>
          </w:p>
        </w:tc>
        <w:tc>
          <w:tcPr>
            <w:tcW w:w="721" w:type="pct"/>
          </w:tcPr>
          <w:p w14:paraId="1260EA48" w14:textId="77777777" w:rsidR="008E63A1" w:rsidRPr="00E72F74" w:rsidRDefault="006D4D2D" w:rsidP="00E72F74">
            <w:pPr>
              <w:pStyle w:val="Compact"/>
              <w:spacing w:before="0" w:after="0"/>
              <w:rPr>
                <w:sz w:val="16"/>
                <w:szCs w:val="20"/>
              </w:rPr>
            </w:pPr>
            <w:r w:rsidRPr="00E72F74">
              <w:rPr>
                <w:sz w:val="16"/>
                <w:szCs w:val="20"/>
              </w:rPr>
              <w:t xml:space="preserve">1674 </w:t>
            </w:r>
            <w:proofErr w:type="gramStart"/>
            <w:r w:rsidRPr="00E72F74">
              <w:rPr>
                <w:sz w:val="16"/>
                <w:szCs w:val="20"/>
              </w:rPr>
              <w:t>( 2.0</w:t>
            </w:r>
            <w:proofErr w:type="gramEnd"/>
            <w:r w:rsidRPr="00E72F74">
              <w:rPr>
                <w:sz w:val="16"/>
                <w:szCs w:val="20"/>
              </w:rPr>
              <w:t>)</w:t>
            </w:r>
          </w:p>
        </w:tc>
        <w:tc>
          <w:tcPr>
            <w:tcW w:w="615" w:type="pct"/>
          </w:tcPr>
          <w:p w14:paraId="2B088720" w14:textId="77777777" w:rsidR="008E63A1" w:rsidRPr="00E72F74" w:rsidRDefault="006D4D2D" w:rsidP="00E72F74">
            <w:pPr>
              <w:pStyle w:val="Compact"/>
              <w:spacing w:before="0" w:after="0"/>
              <w:rPr>
                <w:sz w:val="16"/>
                <w:szCs w:val="20"/>
              </w:rPr>
            </w:pPr>
            <w:r w:rsidRPr="00E72F74">
              <w:rPr>
                <w:sz w:val="16"/>
                <w:szCs w:val="20"/>
              </w:rPr>
              <w:t xml:space="preserve">1768 </w:t>
            </w:r>
            <w:proofErr w:type="gramStart"/>
            <w:r w:rsidRPr="00E72F74">
              <w:rPr>
                <w:sz w:val="16"/>
                <w:szCs w:val="20"/>
              </w:rPr>
              <w:t>( 2.0</w:t>
            </w:r>
            <w:proofErr w:type="gramEnd"/>
            <w:r w:rsidRPr="00E72F74">
              <w:rPr>
                <w:sz w:val="16"/>
                <w:szCs w:val="20"/>
              </w:rPr>
              <w:t>)</w:t>
            </w:r>
          </w:p>
        </w:tc>
      </w:tr>
      <w:tr w:rsidR="00E72F74" w:rsidRPr="00E72F74" w14:paraId="4B7CB301" w14:textId="77777777" w:rsidTr="00E72F74">
        <w:tc>
          <w:tcPr>
            <w:tcW w:w="882" w:type="pct"/>
          </w:tcPr>
          <w:p w14:paraId="5D1ABA22" w14:textId="77777777" w:rsidR="008E63A1" w:rsidRPr="00E72F74" w:rsidRDefault="008E63A1" w:rsidP="00E72F74">
            <w:pPr>
              <w:spacing w:after="0"/>
              <w:rPr>
                <w:sz w:val="16"/>
                <w:szCs w:val="20"/>
              </w:rPr>
            </w:pPr>
          </w:p>
        </w:tc>
        <w:tc>
          <w:tcPr>
            <w:tcW w:w="973" w:type="pct"/>
          </w:tcPr>
          <w:p w14:paraId="65639E0A" w14:textId="77777777" w:rsidR="008E63A1" w:rsidRPr="00E72F74" w:rsidRDefault="006D4D2D" w:rsidP="00E72F74">
            <w:pPr>
              <w:pStyle w:val="Compact"/>
              <w:spacing w:before="0" w:after="0"/>
              <w:rPr>
                <w:sz w:val="16"/>
                <w:szCs w:val="20"/>
              </w:rPr>
            </w:pPr>
            <w:r w:rsidRPr="00E72F74">
              <w:rPr>
                <w:sz w:val="16"/>
                <w:szCs w:val="20"/>
              </w:rPr>
              <w:t>Inflammatory joint disease</w:t>
            </w:r>
          </w:p>
        </w:tc>
        <w:tc>
          <w:tcPr>
            <w:tcW w:w="615" w:type="pct"/>
          </w:tcPr>
          <w:p w14:paraId="39B2DC52" w14:textId="77777777" w:rsidR="008E63A1" w:rsidRPr="00E72F74" w:rsidRDefault="006D4D2D" w:rsidP="00E72F74">
            <w:pPr>
              <w:pStyle w:val="Compact"/>
              <w:spacing w:before="0" w:after="0"/>
              <w:rPr>
                <w:sz w:val="16"/>
                <w:szCs w:val="20"/>
              </w:rPr>
            </w:pPr>
            <w:r w:rsidRPr="00E72F74">
              <w:rPr>
                <w:sz w:val="16"/>
                <w:szCs w:val="20"/>
              </w:rPr>
              <w:t xml:space="preserve">55 </w:t>
            </w:r>
            <w:proofErr w:type="gramStart"/>
            <w:r w:rsidRPr="00E72F74">
              <w:rPr>
                <w:sz w:val="16"/>
                <w:szCs w:val="20"/>
              </w:rPr>
              <w:t>( 2.8</w:t>
            </w:r>
            <w:proofErr w:type="gramEnd"/>
            <w:r w:rsidRPr="00E72F74">
              <w:rPr>
                <w:sz w:val="16"/>
                <w:szCs w:val="20"/>
              </w:rPr>
              <w:t>)</w:t>
            </w:r>
          </w:p>
        </w:tc>
        <w:tc>
          <w:tcPr>
            <w:tcW w:w="0" w:type="auto"/>
          </w:tcPr>
          <w:p w14:paraId="1DBB04D7" w14:textId="77777777" w:rsidR="008E63A1" w:rsidRPr="00E72F74" w:rsidRDefault="006D4D2D" w:rsidP="00E72F74">
            <w:pPr>
              <w:pStyle w:val="Compact"/>
              <w:spacing w:before="0" w:after="0"/>
              <w:rPr>
                <w:sz w:val="16"/>
                <w:szCs w:val="20"/>
              </w:rPr>
            </w:pPr>
            <w:r w:rsidRPr="00E72F74">
              <w:rPr>
                <w:sz w:val="16"/>
                <w:szCs w:val="20"/>
              </w:rPr>
              <w:t xml:space="preserve">1139 </w:t>
            </w:r>
            <w:proofErr w:type="gramStart"/>
            <w:r w:rsidRPr="00E72F74">
              <w:rPr>
                <w:sz w:val="16"/>
                <w:szCs w:val="20"/>
              </w:rPr>
              <w:t>( 1.3</w:t>
            </w:r>
            <w:proofErr w:type="gramEnd"/>
            <w:r w:rsidRPr="00E72F74">
              <w:rPr>
                <w:sz w:val="16"/>
                <w:szCs w:val="20"/>
              </w:rPr>
              <w:t>)</w:t>
            </w:r>
          </w:p>
        </w:tc>
        <w:tc>
          <w:tcPr>
            <w:tcW w:w="615" w:type="pct"/>
          </w:tcPr>
          <w:p w14:paraId="2AB577C9" w14:textId="77777777" w:rsidR="008E63A1" w:rsidRPr="00E72F74" w:rsidRDefault="006D4D2D" w:rsidP="00E72F74">
            <w:pPr>
              <w:pStyle w:val="Compact"/>
              <w:spacing w:before="0" w:after="0"/>
              <w:rPr>
                <w:sz w:val="16"/>
                <w:szCs w:val="20"/>
              </w:rPr>
            </w:pPr>
            <w:r w:rsidRPr="00E72F74">
              <w:rPr>
                <w:sz w:val="16"/>
                <w:szCs w:val="20"/>
              </w:rPr>
              <w:t xml:space="preserve">87 </w:t>
            </w:r>
            <w:proofErr w:type="gramStart"/>
            <w:r w:rsidRPr="00E72F74">
              <w:rPr>
                <w:sz w:val="16"/>
                <w:szCs w:val="20"/>
              </w:rPr>
              <w:t>( 3.1</w:t>
            </w:r>
            <w:proofErr w:type="gramEnd"/>
            <w:r w:rsidRPr="00E72F74">
              <w:rPr>
                <w:sz w:val="16"/>
                <w:szCs w:val="20"/>
              </w:rPr>
              <w:t>)</w:t>
            </w:r>
          </w:p>
        </w:tc>
        <w:tc>
          <w:tcPr>
            <w:tcW w:w="721" w:type="pct"/>
          </w:tcPr>
          <w:p w14:paraId="0EC11F08" w14:textId="77777777" w:rsidR="008E63A1" w:rsidRPr="00E72F74" w:rsidRDefault="006D4D2D" w:rsidP="00E72F74">
            <w:pPr>
              <w:pStyle w:val="Compact"/>
              <w:spacing w:before="0" w:after="0"/>
              <w:rPr>
                <w:sz w:val="16"/>
                <w:szCs w:val="20"/>
              </w:rPr>
            </w:pPr>
            <w:r w:rsidRPr="00E72F74">
              <w:rPr>
                <w:sz w:val="16"/>
                <w:szCs w:val="20"/>
              </w:rPr>
              <w:t xml:space="preserve">1107 </w:t>
            </w:r>
            <w:proofErr w:type="gramStart"/>
            <w:r w:rsidRPr="00E72F74">
              <w:rPr>
                <w:sz w:val="16"/>
                <w:szCs w:val="20"/>
              </w:rPr>
              <w:t>( 1.3</w:t>
            </w:r>
            <w:proofErr w:type="gramEnd"/>
            <w:r w:rsidRPr="00E72F74">
              <w:rPr>
                <w:sz w:val="16"/>
                <w:szCs w:val="20"/>
              </w:rPr>
              <w:t>)</w:t>
            </w:r>
          </w:p>
        </w:tc>
        <w:tc>
          <w:tcPr>
            <w:tcW w:w="615" w:type="pct"/>
          </w:tcPr>
          <w:p w14:paraId="21D0348C" w14:textId="77777777" w:rsidR="008E63A1" w:rsidRPr="00E72F74" w:rsidRDefault="006D4D2D" w:rsidP="00E72F74">
            <w:pPr>
              <w:pStyle w:val="Compact"/>
              <w:spacing w:before="0" w:after="0"/>
              <w:rPr>
                <w:sz w:val="16"/>
                <w:szCs w:val="20"/>
              </w:rPr>
            </w:pPr>
            <w:r w:rsidRPr="00E72F74">
              <w:rPr>
                <w:sz w:val="16"/>
                <w:szCs w:val="20"/>
              </w:rPr>
              <w:t xml:space="preserve">1194 </w:t>
            </w:r>
            <w:proofErr w:type="gramStart"/>
            <w:r w:rsidRPr="00E72F74">
              <w:rPr>
                <w:sz w:val="16"/>
                <w:szCs w:val="20"/>
              </w:rPr>
              <w:t>( 1.4</w:t>
            </w:r>
            <w:proofErr w:type="gramEnd"/>
            <w:r w:rsidRPr="00E72F74">
              <w:rPr>
                <w:sz w:val="16"/>
                <w:szCs w:val="20"/>
              </w:rPr>
              <w:t>)</w:t>
            </w:r>
          </w:p>
        </w:tc>
      </w:tr>
      <w:tr w:rsidR="00E72F74" w:rsidRPr="00E72F74" w14:paraId="4AF8BC5D" w14:textId="77777777" w:rsidTr="00E72F74">
        <w:tc>
          <w:tcPr>
            <w:tcW w:w="882" w:type="pct"/>
          </w:tcPr>
          <w:p w14:paraId="09EC0688" w14:textId="77777777" w:rsidR="008E63A1" w:rsidRPr="00E72F74" w:rsidRDefault="006D4D2D" w:rsidP="00E72F74">
            <w:pPr>
              <w:pStyle w:val="Compact"/>
              <w:spacing w:before="0" w:after="0"/>
              <w:rPr>
                <w:sz w:val="16"/>
                <w:szCs w:val="20"/>
              </w:rPr>
            </w:pPr>
            <w:r w:rsidRPr="00E72F74">
              <w:rPr>
                <w:sz w:val="16"/>
                <w:szCs w:val="20"/>
              </w:rPr>
              <w:t>Cemented stem (%)</w:t>
            </w:r>
          </w:p>
        </w:tc>
        <w:tc>
          <w:tcPr>
            <w:tcW w:w="973" w:type="pct"/>
          </w:tcPr>
          <w:p w14:paraId="3EC348BA" w14:textId="77777777" w:rsidR="008E63A1" w:rsidRPr="00E72F74" w:rsidRDefault="008E63A1" w:rsidP="00E72F74">
            <w:pPr>
              <w:spacing w:after="0"/>
              <w:rPr>
                <w:sz w:val="16"/>
                <w:szCs w:val="20"/>
              </w:rPr>
            </w:pPr>
          </w:p>
        </w:tc>
        <w:tc>
          <w:tcPr>
            <w:tcW w:w="615" w:type="pct"/>
          </w:tcPr>
          <w:p w14:paraId="64C9DFAF" w14:textId="77777777" w:rsidR="008E63A1" w:rsidRPr="00E72F74" w:rsidRDefault="006D4D2D" w:rsidP="00E72F74">
            <w:pPr>
              <w:pStyle w:val="Compact"/>
              <w:spacing w:before="0" w:after="0"/>
              <w:rPr>
                <w:sz w:val="16"/>
                <w:szCs w:val="20"/>
              </w:rPr>
            </w:pPr>
            <w:r w:rsidRPr="00E72F74">
              <w:rPr>
                <w:sz w:val="16"/>
                <w:szCs w:val="20"/>
              </w:rPr>
              <w:t>1404 (72.1)</w:t>
            </w:r>
          </w:p>
        </w:tc>
        <w:tc>
          <w:tcPr>
            <w:tcW w:w="0" w:type="auto"/>
          </w:tcPr>
          <w:p w14:paraId="2F972DCB" w14:textId="77777777" w:rsidR="008E63A1" w:rsidRPr="00E72F74" w:rsidRDefault="006D4D2D" w:rsidP="00E72F74">
            <w:pPr>
              <w:pStyle w:val="Compact"/>
              <w:spacing w:before="0" w:after="0"/>
              <w:rPr>
                <w:sz w:val="16"/>
                <w:szCs w:val="20"/>
              </w:rPr>
            </w:pPr>
            <w:r w:rsidRPr="00E72F74">
              <w:rPr>
                <w:sz w:val="16"/>
                <w:szCs w:val="20"/>
              </w:rPr>
              <w:t>57884 (68.5)</w:t>
            </w:r>
          </w:p>
        </w:tc>
        <w:tc>
          <w:tcPr>
            <w:tcW w:w="615" w:type="pct"/>
          </w:tcPr>
          <w:p w14:paraId="55C489D4" w14:textId="77777777" w:rsidR="008E63A1" w:rsidRPr="00E72F74" w:rsidRDefault="006D4D2D" w:rsidP="00E72F74">
            <w:pPr>
              <w:pStyle w:val="Compact"/>
              <w:spacing w:before="0" w:after="0"/>
              <w:rPr>
                <w:sz w:val="16"/>
                <w:szCs w:val="20"/>
              </w:rPr>
            </w:pPr>
            <w:r w:rsidRPr="00E72F74">
              <w:rPr>
                <w:sz w:val="16"/>
                <w:szCs w:val="20"/>
              </w:rPr>
              <w:t>1993 (70.7)</w:t>
            </w:r>
          </w:p>
        </w:tc>
        <w:tc>
          <w:tcPr>
            <w:tcW w:w="721" w:type="pct"/>
          </w:tcPr>
          <w:p w14:paraId="6FE875FC" w14:textId="77777777" w:rsidR="008E63A1" w:rsidRPr="00E72F74" w:rsidRDefault="006D4D2D" w:rsidP="00E72F74">
            <w:pPr>
              <w:pStyle w:val="Compact"/>
              <w:spacing w:before="0" w:after="0"/>
              <w:rPr>
                <w:sz w:val="16"/>
                <w:szCs w:val="20"/>
              </w:rPr>
            </w:pPr>
            <w:r w:rsidRPr="00E72F74">
              <w:rPr>
                <w:sz w:val="16"/>
                <w:szCs w:val="20"/>
              </w:rPr>
              <w:t>57295 (68.5)</w:t>
            </w:r>
          </w:p>
        </w:tc>
        <w:tc>
          <w:tcPr>
            <w:tcW w:w="615" w:type="pct"/>
          </w:tcPr>
          <w:p w14:paraId="44033AEF" w14:textId="77777777" w:rsidR="008E63A1" w:rsidRPr="00E72F74" w:rsidRDefault="006D4D2D" w:rsidP="00E72F74">
            <w:pPr>
              <w:pStyle w:val="Compact"/>
              <w:spacing w:before="0" w:after="0"/>
              <w:rPr>
                <w:sz w:val="16"/>
                <w:szCs w:val="20"/>
              </w:rPr>
            </w:pPr>
            <w:r w:rsidRPr="00E72F74">
              <w:rPr>
                <w:sz w:val="16"/>
                <w:szCs w:val="20"/>
              </w:rPr>
              <w:t>59288 (68.6)</w:t>
            </w:r>
          </w:p>
        </w:tc>
      </w:tr>
      <w:tr w:rsidR="00E72F74" w:rsidRPr="00E72F74" w14:paraId="3F4F4426" w14:textId="77777777" w:rsidTr="00E72F74">
        <w:tc>
          <w:tcPr>
            <w:tcW w:w="882" w:type="pct"/>
          </w:tcPr>
          <w:p w14:paraId="435F17F2" w14:textId="77777777" w:rsidR="008E63A1" w:rsidRPr="00E72F74" w:rsidRDefault="006D4D2D" w:rsidP="00E72F74">
            <w:pPr>
              <w:pStyle w:val="Compact"/>
              <w:spacing w:before="0" w:after="0"/>
              <w:rPr>
                <w:sz w:val="16"/>
                <w:szCs w:val="20"/>
              </w:rPr>
            </w:pPr>
            <w:r w:rsidRPr="00E72F74">
              <w:rPr>
                <w:sz w:val="16"/>
                <w:szCs w:val="20"/>
              </w:rPr>
              <w:t>Cemented cup (%)</w:t>
            </w:r>
          </w:p>
        </w:tc>
        <w:tc>
          <w:tcPr>
            <w:tcW w:w="973" w:type="pct"/>
          </w:tcPr>
          <w:p w14:paraId="322688CA" w14:textId="77777777" w:rsidR="008E63A1" w:rsidRPr="00E72F74" w:rsidRDefault="008E63A1" w:rsidP="00E72F74">
            <w:pPr>
              <w:spacing w:after="0"/>
              <w:rPr>
                <w:sz w:val="16"/>
                <w:szCs w:val="20"/>
              </w:rPr>
            </w:pPr>
          </w:p>
        </w:tc>
        <w:tc>
          <w:tcPr>
            <w:tcW w:w="615" w:type="pct"/>
          </w:tcPr>
          <w:p w14:paraId="0B5A7A1D" w14:textId="77777777" w:rsidR="008E63A1" w:rsidRPr="00E72F74" w:rsidRDefault="006D4D2D" w:rsidP="00E72F74">
            <w:pPr>
              <w:pStyle w:val="Compact"/>
              <w:spacing w:before="0" w:after="0"/>
              <w:rPr>
                <w:sz w:val="16"/>
                <w:szCs w:val="20"/>
              </w:rPr>
            </w:pPr>
            <w:r w:rsidRPr="00E72F74">
              <w:rPr>
                <w:sz w:val="16"/>
                <w:szCs w:val="20"/>
              </w:rPr>
              <w:t>1537 (79.0)</w:t>
            </w:r>
          </w:p>
        </w:tc>
        <w:tc>
          <w:tcPr>
            <w:tcW w:w="0" w:type="auto"/>
          </w:tcPr>
          <w:p w14:paraId="290B5E03" w14:textId="77777777" w:rsidR="008E63A1" w:rsidRPr="00E72F74" w:rsidRDefault="006D4D2D" w:rsidP="00E72F74">
            <w:pPr>
              <w:pStyle w:val="Compact"/>
              <w:spacing w:before="0" w:after="0"/>
              <w:rPr>
                <w:sz w:val="16"/>
                <w:szCs w:val="20"/>
              </w:rPr>
            </w:pPr>
            <w:r w:rsidRPr="00E72F74">
              <w:rPr>
                <w:sz w:val="16"/>
                <w:szCs w:val="20"/>
              </w:rPr>
              <w:t>66162 (78.3)</w:t>
            </w:r>
          </w:p>
        </w:tc>
        <w:tc>
          <w:tcPr>
            <w:tcW w:w="615" w:type="pct"/>
          </w:tcPr>
          <w:p w14:paraId="34226AC3" w14:textId="77777777" w:rsidR="008E63A1" w:rsidRPr="00E72F74" w:rsidRDefault="006D4D2D" w:rsidP="00E72F74">
            <w:pPr>
              <w:pStyle w:val="Compact"/>
              <w:spacing w:before="0" w:after="0"/>
              <w:rPr>
                <w:sz w:val="16"/>
                <w:szCs w:val="20"/>
              </w:rPr>
            </w:pPr>
            <w:r w:rsidRPr="00E72F74">
              <w:rPr>
                <w:sz w:val="16"/>
                <w:szCs w:val="20"/>
              </w:rPr>
              <w:t>2214 (78.5)</w:t>
            </w:r>
          </w:p>
        </w:tc>
        <w:tc>
          <w:tcPr>
            <w:tcW w:w="721" w:type="pct"/>
          </w:tcPr>
          <w:p w14:paraId="2766943B" w14:textId="77777777" w:rsidR="008E63A1" w:rsidRPr="00E72F74" w:rsidRDefault="006D4D2D" w:rsidP="00E72F74">
            <w:pPr>
              <w:pStyle w:val="Compact"/>
              <w:spacing w:before="0" w:after="0"/>
              <w:rPr>
                <w:sz w:val="16"/>
                <w:szCs w:val="20"/>
              </w:rPr>
            </w:pPr>
            <w:r w:rsidRPr="00E72F74">
              <w:rPr>
                <w:sz w:val="16"/>
                <w:szCs w:val="20"/>
              </w:rPr>
              <w:t>65485 (78.3)</w:t>
            </w:r>
          </w:p>
        </w:tc>
        <w:tc>
          <w:tcPr>
            <w:tcW w:w="615" w:type="pct"/>
          </w:tcPr>
          <w:p w14:paraId="255169A9" w14:textId="77777777" w:rsidR="008E63A1" w:rsidRPr="00E72F74" w:rsidRDefault="006D4D2D" w:rsidP="00E72F74">
            <w:pPr>
              <w:pStyle w:val="Compact"/>
              <w:spacing w:before="0" w:after="0"/>
              <w:rPr>
                <w:sz w:val="16"/>
                <w:szCs w:val="20"/>
              </w:rPr>
            </w:pPr>
            <w:r w:rsidRPr="00E72F74">
              <w:rPr>
                <w:sz w:val="16"/>
                <w:szCs w:val="20"/>
              </w:rPr>
              <w:t>67699 (78.3)</w:t>
            </w:r>
          </w:p>
        </w:tc>
      </w:tr>
      <w:tr w:rsidR="00E72F74" w:rsidRPr="00E72F74" w14:paraId="22F35A2B" w14:textId="77777777" w:rsidTr="00E72F74">
        <w:tc>
          <w:tcPr>
            <w:tcW w:w="882" w:type="pct"/>
          </w:tcPr>
          <w:p w14:paraId="5EF631C8" w14:textId="77777777" w:rsidR="008E63A1" w:rsidRPr="00E72F74" w:rsidRDefault="006D4D2D" w:rsidP="00E72F74">
            <w:pPr>
              <w:pStyle w:val="Compact"/>
              <w:spacing w:before="0" w:after="0"/>
              <w:rPr>
                <w:sz w:val="16"/>
                <w:szCs w:val="20"/>
              </w:rPr>
            </w:pPr>
            <w:r w:rsidRPr="00E72F74">
              <w:rPr>
                <w:sz w:val="16"/>
                <w:szCs w:val="20"/>
              </w:rPr>
              <w:t>Hospital (%)</w:t>
            </w:r>
          </w:p>
        </w:tc>
        <w:tc>
          <w:tcPr>
            <w:tcW w:w="973" w:type="pct"/>
          </w:tcPr>
          <w:p w14:paraId="25E0A68A" w14:textId="77777777" w:rsidR="008E63A1" w:rsidRPr="00E72F74" w:rsidRDefault="008E63A1" w:rsidP="00E72F74">
            <w:pPr>
              <w:spacing w:after="0"/>
              <w:rPr>
                <w:sz w:val="16"/>
                <w:szCs w:val="20"/>
              </w:rPr>
            </w:pPr>
          </w:p>
        </w:tc>
        <w:tc>
          <w:tcPr>
            <w:tcW w:w="615" w:type="pct"/>
          </w:tcPr>
          <w:p w14:paraId="3661D0A7" w14:textId="77777777" w:rsidR="008E63A1" w:rsidRPr="00E72F74" w:rsidRDefault="008E63A1" w:rsidP="00E72F74">
            <w:pPr>
              <w:spacing w:after="0"/>
              <w:rPr>
                <w:sz w:val="16"/>
                <w:szCs w:val="20"/>
              </w:rPr>
            </w:pPr>
          </w:p>
        </w:tc>
        <w:tc>
          <w:tcPr>
            <w:tcW w:w="0" w:type="auto"/>
          </w:tcPr>
          <w:p w14:paraId="618E6C4F" w14:textId="77777777" w:rsidR="008E63A1" w:rsidRPr="00E72F74" w:rsidRDefault="008E63A1" w:rsidP="00E72F74">
            <w:pPr>
              <w:spacing w:after="0"/>
              <w:rPr>
                <w:sz w:val="16"/>
                <w:szCs w:val="20"/>
              </w:rPr>
            </w:pPr>
          </w:p>
        </w:tc>
        <w:tc>
          <w:tcPr>
            <w:tcW w:w="615" w:type="pct"/>
          </w:tcPr>
          <w:p w14:paraId="2FDE0424" w14:textId="77777777" w:rsidR="008E63A1" w:rsidRPr="00E72F74" w:rsidRDefault="008E63A1" w:rsidP="00E72F74">
            <w:pPr>
              <w:spacing w:after="0"/>
              <w:rPr>
                <w:sz w:val="16"/>
                <w:szCs w:val="20"/>
              </w:rPr>
            </w:pPr>
          </w:p>
        </w:tc>
        <w:tc>
          <w:tcPr>
            <w:tcW w:w="721" w:type="pct"/>
          </w:tcPr>
          <w:p w14:paraId="7351B310" w14:textId="77777777" w:rsidR="008E63A1" w:rsidRPr="00E72F74" w:rsidRDefault="008E63A1" w:rsidP="00E72F74">
            <w:pPr>
              <w:spacing w:after="0"/>
              <w:rPr>
                <w:sz w:val="16"/>
                <w:szCs w:val="20"/>
              </w:rPr>
            </w:pPr>
          </w:p>
        </w:tc>
        <w:tc>
          <w:tcPr>
            <w:tcW w:w="615" w:type="pct"/>
          </w:tcPr>
          <w:p w14:paraId="204F72C9" w14:textId="77777777" w:rsidR="008E63A1" w:rsidRPr="00E72F74" w:rsidRDefault="008E63A1" w:rsidP="00E72F74">
            <w:pPr>
              <w:spacing w:after="0"/>
              <w:rPr>
                <w:sz w:val="16"/>
                <w:szCs w:val="20"/>
              </w:rPr>
            </w:pPr>
          </w:p>
        </w:tc>
      </w:tr>
      <w:tr w:rsidR="00E72F74" w:rsidRPr="00E72F74" w14:paraId="73961D08" w14:textId="77777777" w:rsidTr="00E72F74">
        <w:tc>
          <w:tcPr>
            <w:tcW w:w="882" w:type="pct"/>
          </w:tcPr>
          <w:p w14:paraId="6CD6F298" w14:textId="77777777" w:rsidR="008E63A1" w:rsidRPr="00E72F74" w:rsidRDefault="008E63A1" w:rsidP="00E72F74">
            <w:pPr>
              <w:spacing w:after="0"/>
              <w:rPr>
                <w:sz w:val="16"/>
                <w:szCs w:val="20"/>
              </w:rPr>
            </w:pPr>
          </w:p>
        </w:tc>
        <w:tc>
          <w:tcPr>
            <w:tcW w:w="973" w:type="pct"/>
          </w:tcPr>
          <w:p w14:paraId="0D259C4B" w14:textId="77777777" w:rsidR="008E63A1" w:rsidRPr="00E72F74" w:rsidRDefault="006D4D2D" w:rsidP="00E72F74">
            <w:pPr>
              <w:pStyle w:val="Compact"/>
              <w:spacing w:before="0" w:after="0"/>
              <w:rPr>
                <w:sz w:val="16"/>
                <w:szCs w:val="20"/>
              </w:rPr>
            </w:pPr>
            <w:r w:rsidRPr="00E72F74">
              <w:rPr>
                <w:sz w:val="16"/>
                <w:szCs w:val="20"/>
              </w:rPr>
              <w:t>University</w:t>
            </w:r>
          </w:p>
        </w:tc>
        <w:tc>
          <w:tcPr>
            <w:tcW w:w="615" w:type="pct"/>
          </w:tcPr>
          <w:p w14:paraId="76E9B273" w14:textId="77777777" w:rsidR="008E63A1" w:rsidRPr="00E72F74" w:rsidRDefault="006D4D2D" w:rsidP="00E72F74">
            <w:pPr>
              <w:pStyle w:val="Compact"/>
              <w:spacing w:before="0" w:after="0"/>
              <w:rPr>
                <w:sz w:val="16"/>
                <w:szCs w:val="20"/>
              </w:rPr>
            </w:pPr>
            <w:r w:rsidRPr="00E72F74">
              <w:rPr>
                <w:sz w:val="16"/>
                <w:szCs w:val="20"/>
              </w:rPr>
              <w:t>699 (35.9)</w:t>
            </w:r>
          </w:p>
        </w:tc>
        <w:tc>
          <w:tcPr>
            <w:tcW w:w="0" w:type="auto"/>
          </w:tcPr>
          <w:p w14:paraId="7E6FD15F" w14:textId="77777777" w:rsidR="008E63A1" w:rsidRPr="00E72F74" w:rsidRDefault="006D4D2D" w:rsidP="00E72F74">
            <w:pPr>
              <w:pStyle w:val="Compact"/>
              <w:spacing w:before="0" w:after="0"/>
              <w:rPr>
                <w:sz w:val="16"/>
                <w:szCs w:val="20"/>
              </w:rPr>
            </w:pPr>
            <w:r w:rsidRPr="00E72F74">
              <w:rPr>
                <w:sz w:val="16"/>
                <w:szCs w:val="20"/>
              </w:rPr>
              <w:t>32371 (38.3)</w:t>
            </w:r>
          </w:p>
        </w:tc>
        <w:tc>
          <w:tcPr>
            <w:tcW w:w="615" w:type="pct"/>
          </w:tcPr>
          <w:p w14:paraId="22C0236C" w14:textId="77777777" w:rsidR="008E63A1" w:rsidRPr="00E72F74" w:rsidRDefault="006D4D2D" w:rsidP="00E72F74">
            <w:pPr>
              <w:pStyle w:val="Compact"/>
              <w:spacing w:before="0" w:after="0"/>
              <w:rPr>
                <w:sz w:val="16"/>
                <w:szCs w:val="20"/>
              </w:rPr>
            </w:pPr>
            <w:r w:rsidRPr="00E72F74">
              <w:rPr>
                <w:sz w:val="16"/>
                <w:szCs w:val="20"/>
              </w:rPr>
              <w:t>1004 (35.6)</w:t>
            </w:r>
          </w:p>
        </w:tc>
        <w:tc>
          <w:tcPr>
            <w:tcW w:w="721" w:type="pct"/>
          </w:tcPr>
          <w:p w14:paraId="401BAE17" w14:textId="77777777" w:rsidR="008E63A1" w:rsidRPr="00E72F74" w:rsidRDefault="006D4D2D" w:rsidP="00E72F74">
            <w:pPr>
              <w:pStyle w:val="Compact"/>
              <w:spacing w:before="0" w:after="0"/>
              <w:rPr>
                <w:sz w:val="16"/>
                <w:szCs w:val="20"/>
              </w:rPr>
            </w:pPr>
            <w:r w:rsidRPr="00E72F74">
              <w:rPr>
                <w:sz w:val="16"/>
                <w:szCs w:val="20"/>
              </w:rPr>
              <w:t>32066 (38.4)</w:t>
            </w:r>
          </w:p>
        </w:tc>
        <w:tc>
          <w:tcPr>
            <w:tcW w:w="615" w:type="pct"/>
          </w:tcPr>
          <w:p w14:paraId="00F2899E" w14:textId="77777777" w:rsidR="008E63A1" w:rsidRPr="00E72F74" w:rsidRDefault="006D4D2D" w:rsidP="00E72F74">
            <w:pPr>
              <w:pStyle w:val="Compact"/>
              <w:spacing w:before="0" w:after="0"/>
              <w:rPr>
                <w:sz w:val="16"/>
                <w:szCs w:val="20"/>
              </w:rPr>
            </w:pPr>
            <w:r w:rsidRPr="00E72F74">
              <w:rPr>
                <w:sz w:val="16"/>
                <w:szCs w:val="20"/>
              </w:rPr>
              <w:t>33070 (38.3)</w:t>
            </w:r>
          </w:p>
        </w:tc>
      </w:tr>
      <w:tr w:rsidR="00E72F74" w:rsidRPr="00E72F74" w14:paraId="69F741F1" w14:textId="77777777" w:rsidTr="00E72F74">
        <w:tc>
          <w:tcPr>
            <w:tcW w:w="882" w:type="pct"/>
          </w:tcPr>
          <w:p w14:paraId="60E4A34F" w14:textId="77777777" w:rsidR="008E63A1" w:rsidRPr="00E72F74" w:rsidRDefault="008E63A1" w:rsidP="00E72F74">
            <w:pPr>
              <w:spacing w:after="0"/>
              <w:rPr>
                <w:sz w:val="16"/>
                <w:szCs w:val="20"/>
              </w:rPr>
            </w:pPr>
          </w:p>
        </w:tc>
        <w:tc>
          <w:tcPr>
            <w:tcW w:w="973" w:type="pct"/>
          </w:tcPr>
          <w:p w14:paraId="3E59E631" w14:textId="77777777" w:rsidR="008E63A1" w:rsidRPr="00E72F74" w:rsidRDefault="006D4D2D" w:rsidP="00E72F74">
            <w:pPr>
              <w:pStyle w:val="Compact"/>
              <w:spacing w:before="0" w:after="0"/>
              <w:rPr>
                <w:sz w:val="16"/>
                <w:szCs w:val="20"/>
              </w:rPr>
            </w:pPr>
            <w:r w:rsidRPr="00E72F74">
              <w:rPr>
                <w:sz w:val="16"/>
                <w:szCs w:val="20"/>
              </w:rPr>
              <w:t>County</w:t>
            </w:r>
          </w:p>
        </w:tc>
        <w:tc>
          <w:tcPr>
            <w:tcW w:w="615" w:type="pct"/>
          </w:tcPr>
          <w:p w14:paraId="19E0AD23" w14:textId="77777777" w:rsidR="008E63A1" w:rsidRPr="00E72F74" w:rsidRDefault="006D4D2D" w:rsidP="00E72F74">
            <w:pPr>
              <w:pStyle w:val="Compact"/>
              <w:spacing w:before="0" w:after="0"/>
              <w:rPr>
                <w:sz w:val="16"/>
                <w:szCs w:val="20"/>
              </w:rPr>
            </w:pPr>
            <w:r w:rsidRPr="00E72F74">
              <w:rPr>
                <w:sz w:val="16"/>
                <w:szCs w:val="20"/>
              </w:rPr>
              <w:t>756 (38.8)</w:t>
            </w:r>
          </w:p>
        </w:tc>
        <w:tc>
          <w:tcPr>
            <w:tcW w:w="0" w:type="auto"/>
          </w:tcPr>
          <w:p w14:paraId="5B5EC831" w14:textId="77777777" w:rsidR="008E63A1" w:rsidRPr="00E72F74" w:rsidRDefault="006D4D2D" w:rsidP="00E72F74">
            <w:pPr>
              <w:pStyle w:val="Compact"/>
              <w:spacing w:before="0" w:after="0"/>
              <w:rPr>
                <w:sz w:val="16"/>
                <w:szCs w:val="20"/>
              </w:rPr>
            </w:pPr>
            <w:r w:rsidRPr="00E72F74">
              <w:rPr>
                <w:sz w:val="16"/>
                <w:szCs w:val="20"/>
              </w:rPr>
              <w:t>27524 (32.6)</w:t>
            </w:r>
          </w:p>
        </w:tc>
        <w:tc>
          <w:tcPr>
            <w:tcW w:w="615" w:type="pct"/>
          </w:tcPr>
          <w:p w14:paraId="5E32EDA5" w14:textId="77777777" w:rsidR="008E63A1" w:rsidRPr="00E72F74" w:rsidRDefault="006D4D2D" w:rsidP="00E72F74">
            <w:pPr>
              <w:pStyle w:val="Compact"/>
              <w:spacing w:before="0" w:after="0"/>
              <w:rPr>
                <w:sz w:val="16"/>
                <w:szCs w:val="20"/>
              </w:rPr>
            </w:pPr>
            <w:r w:rsidRPr="00E72F74">
              <w:rPr>
                <w:sz w:val="16"/>
                <w:szCs w:val="20"/>
              </w:rPr>
              <w:t>1050 (37.2)</w:t>
            </w:r>
          </w:p>
        </w:tc>
        <w:tc>
          <w:tcPr>
            <w:tcW w:w="721" w:type="pct"/>
          </w:tcPr>
          <w:p w14:paraId="62D3B7B8" w14:textId="77777777" w:rsidR="008E63A1" w:rsidRPr="00E72F74" w:rsidRDefault="006D4D2D" w:rsidP="00E72F74">
            <w:pPr>
              <w:pStyle w:val="Compact"/>
              <w:spacing w:before="0" w:after="0"/>
              <w:rPr>
                <w:sz w:val="16"/>
                <w:szCs w:val="20"/>
              </w:rPr>
            </w:pPr>
            <w:r w:rsidRPr="00E72F74">
              <w:rPr>
                <w:sz w:val="16"/>
                <w:szCs w:val="20"/>
              </w:rPr>
              <w:t>27230 (32.6)</w:t>
            </w:r>
          </w:p>
        </w:tc>
        <w:tc>
          <w:tcPr>
            <w:tcW w:w="615" w:type="pct"/>
          </w:tcPr>
          <w:p w14:paraId="6F3BF372" w14:textId="77777777" w:rsidR="008E63A1" w:rsidRPr="00E72F74" w:rsidRDefault="006D4D2D" w:rsidP="00E72F74">
            <w:pPr>
              <w:pStyle w:val="Compact"/>
              <w:spacing w:before="0" w:after="0"/>
              <w:rPr>
                <w:sz w:val="16"/>
                <w:szCs w:val="20"/>
              </w:rPr>
            </w:pPr>
            <w:r w:rsidRPr="00E72F74">
              <w:rPr>
                <w:sz w:val="16"/>
                <w:szCs w:val="20"/>
              </w:rPr>
              <w:t>28280 (32.7)</w:t>
            </w:r>
          </w:p>
        </w:tc>
      </w:tr>
      <w:tr w:rsidR="00E72F74" w:rsidRPr="00E72F74" w14:paraId="0E30480F" w14:textId="77777777" w:rsidTr="00E72F74">
        <w:tc>
          <w:tcPr>
            <w:tcW w:w="882" w:type="pct"/>
          </w:tcPr>
          <w:p w14:paraId="4DA9992F" w14:textId="77777777" w:rsidR="008E63A1" w:rsidRPr="00E72F74" w:rsidRDefault="008E63A1" w:rsidP="00E72F74">
            <w:pPr>
              <w:spacing w:after="0"/>
              <w:rPr>
                <w:sz w:val="16"/>
                <w:szCs w:val="20"/>
              </w:rPr>
            </w:pPr>
          </w:p>
        </w:tc>
        <w:tc>
          <w:tcPr>
            <w:tcW w:w="973" w:type="pct"/>
          </w:tcPr>
          <w:p w14:paraId="7E6689B8" w14:textId="77777777" w:rsidR="008E63A1" w:rsidRPr="00E72F74" w:rsidRDefault="006D4D2D" w:rsidP="00E72F74">
            <w:pPr>
              <w:pStyle w:val="Compact"/>
              <w:spacing w:before="0" w:after="0"/>
              <w:rPr>
                <w:sz w:val="16"/>
                <w:szCs w:val="20"/>
              </w:rPr>
            </w:pPr>
            <w:r w:rsidRPr="00E72F74">
              <w:rPr>
                <w:sz w:val="16"/>
                <w:szCs w:val="20"/>
              </w:rPr>
              <w:t>Rural</w:t>
            </w:r>
          </w:p>
        </w:tc>
        <w:tc>
          <w:tcPr>
            <w:tcW w:w="615" w:type="pct"/>
          </w:tcPr>
          <w:p w14:paraId="3EBE5C64" w14:textId="77777777" w:rsidR="008E63A1" w:rsidRPr="00E72F74" w:rsidRDefault="006D4D2D" w:rsidP="00E72F74">
            <w:pPr>
              <w:pStyle w:val="Compact"/>
              <w:spacing w:before="0" w:after="0"/>
              <w:rPr>
                <w:sz w:val="16"/>
                <w:szCs w:val="20"/>
              </w:rPr>
            </w:pPr>
            <w:r w:rsidRPr="00E72F74">
              <w:rPr>
                <w:sz w:val="16"/>
                <w:szCs w:val="20"/>
              </w:rPr>
              <w:t>292 (15.0)</w:t>
            </w:r>
          </w:p>
        </w:tc>
        <w:tc>
          <w:tcPr>
            <w:tcW w:w="0" w:type="auto"/>
          </w:tcPr>
          <w:p w14:paraId="27EB4E9B" w14:textId="77777777" w:rsidR="008E63A1" w:rsidRPr="00E72F74" w:rsidRDefault="006D4D2D" w:rsidP="00E72F74">
            <w:pPr>
              <w:pStyle w:val="Compact"/>
              <w:spacing w:before="0" w:after="0"/>
              <w:rPr>
                <w:sz w:val="16"/>
                <w:szCs w:val="20"/>
              </w:rPr>
            </w:pPr>
            <w:r w:rsidRPr="00E72F74">
              <w:rPr>
                <w:sz w:val="16"/>
                <w:szCs w:val="20"/>
              </w:rPr>
              <w:t>17162 (20.3)</w:t>
            </w:r>
          </w:p>
        </w:tc>
        <w:tc>
          <w:tcPr>
            <w:tcW w:w="615" w:type="pct"/>
          </w:tcPr>
          <w:p w14:paraId="093367D4" w14:textId="77777777" w:rsidR="008E63A1" w:rsidRPr="00E72F74" w:rsidRDefault="006D4D2D" w:rsidP="00E72F74">
            <w:pPr>
              <w:pStyle w:val="Compact"/>
              <w:spacing w:before="0" w:after="0"/>
              <w:rPr>
                <w:sz w:val="16"/>
                <w:szCs w:val="20"/>
              </w:rPr>
            </w:pPr>
            <w:r w:rsidRPr="00E72F74">
              <w:rPr>
                <w:sz w:val="16"/>
                <w:szCs w:val="20"/>
              </w:rPr>
              <w:t>457 (16.2)</w:t>
            </w:r>
          </w:p>
        </w:tc>
        <w:tc>
          <w:tcPr>
            <w:tcW w:w="721" w:type="pct"/>
          </w:tcPr>
          <w:p w14:paraId="1422E97D" w14:textId="77777777" w:rsidR="008E63A1" w:rsidRPr="00E72F74" w:rsidRDefault="006D4D2D" w:rsidP="00E72F74">
            <w:pPr>
              <w:pStyle w:val="Compact"/>
              <w:spacing w:before="0" w:after="0"/>
              <w:rPr>
                <w:sz w:val="16"/>
                <w:szCs w:val="20"/>
              </w:rPr>
            </w:pPr>
            <w:r w:rsidRPr="00E72F74">
              <w:rPr>
                <w:sz w:val="16"/>
                <w:szCs w:val="20"/>
              </w:rPr>
              <w:t>16997 (20.3)</w:t>
            </w:r>
          </w:p>
        </w:tc>
        <w:tc>
          <w:tcPr>
            <w:tcW w:w="615" w:type="pct"/>
          </w:tcPr>
          <w:p w14:paraId="1A64201A" w14:textId="77777777" w:rsidR="008E63A1" w:rsidRPr="00E72F74" w:rsidRDefault="006D4D2D" w:rsidP="00E72F74">
            <w:pPr>
              <w:pStyle w:val="Compact"/>
              <w:spacing w:before="0" w:after="0"/>
              <w:rPr>
                <w:sz w:val="16"/>
                <w:szCs w:val="20"/>
              </w:rPr>
            </w:pPr>
            <w:r w:rsidRPr="00E72F74">
              <w:rPr>
                <w:sz w:val="16"/>
                <w:szCs w:val="20"/>
              </w:rPr>
              <w:t>17454 (20.2)</w:t>
            </w:r>
          </w:p>
        </w:tc>
      </w:tr>
      <w:tr w:rsidR="00E72F74" w:rsidRPr="00E72F74" w14:paraId="6A2546EA" w14:textId="77777777" w:rsidTr="00E72F74">
        <w:tc>
          <w:tcPr>
            <w:tcW w:w="882" w:type="pct"/>
          </w:tcPr>
          <w:p w14:paraId="6D492D48" w14:textId="77777777" w:rsidR="008E63A1" w:rsidRPr="00E72F74" w:rsidRDefault="008E63A1" w:rsidP="00E72F74">
            <w:pPr>
              <w:spacing w:after="0"/>
              <w:rPr>
                <w:sz w:val="16"/>
                <w:szCs w:val="20"/>
              </w:rPr>
            </w:pPr>
          </w:p>
        </w:tc>
        <w:tc>
          <w:tcPr>
            <w:tcW w:w="973" w:type="pct"/>
          </w:tcPr>
          <w:p w14:paraId="2B5B0816" w14:textId="77777777" w:rsidR="008E63A1" w:rsidRPr="00E72F74" w:rsidRDefault="006D4D2D" w:rsidP="00E72F74">
            <w:pPr>
              <w:pStyle w:val="Compact"/>
              <w:spacing w:before="0" w:after="0"/>
              <w:rPr>
                <w:sz w:val="16"/>
                <w:szCs w:val="20"/>
              </w:rPr>
            </w:pPr>
            <w:r w:rsidRPr="00E72F74">
              <w:rPr>
                <w:sz w:val="16"/>
                <w:szCs w:val="20"/>
              </w:rPr>
              <w:t>Private</w:t>
            </w:r>
          </w:p>
        </w:tc>
        <w:tc>
          <w:tcPr>
            <w:tcW w:w="615" w:type="pct"/>
          </w:tcPr>
          <w:p w14:paraId="5E52013E" w14:textId="77777777" w:rsidR="008E63A1" w:rsidRPr="00E72F74" w:rsidRDefault="006D4D2D" w:rsidP="00E72F74">
            <w:pPr>
              <w:pStyle w:val="Compact"/>
              <w:spacing w:before="0" w:after="0"/>
              <w:rPr>
                <w:sz w:val="16"/>
                <w:szCs w:val="20"/>
              </w:rPr>
            </w:pPr>
            <w:r w:rsidRPr="00E72F74">
              <w:rPr>
                <w:sz w:val="16"/>
                <w:szCs w:val="20"/>
              </w:rPr>
              <w:t>199 (10.2)</w:t>
            </w:r>
          </w:p>
        </w:tc>
        <w:tc>
          <w:tcPr>
            <w:tcW w:w="0" w:type="auto"/>
          </w:tcPr>
          <w:p w14:paraId="0B068BC8" w14:textId="77777777" w:rsidR="008E63A1" w:rsidRPr="00E72F74" w:rsidRDefault="006D4D2D" w:rsidP="00E72F74">
            <w:pPr>
              <w:pStyle w:val="Compact"/>
              <w:spacing w:before="0" w:after="0"/>
              <w:rPr>
                <w:sz w:val="16"/>
                <w:szCs w:val="20"/>
              </w:rPr>
            </w:pPr>
            <w:r w:rsidRPr="00E72F74">
              <w:rPr>
                <w:sz w:val="16"/>
                <w:szCs w:val="20"/>
              </w:rPr>
              <w:t xml:space="preserve">7412 </w:t>
            </w:r>
            <w:proofErr w:type="gramStart"/>
            <w:r w:rsidRPr="00E72F74">
              <w:rPr>
                <w:sz w:val="16"/>
                <w:szCs w:val="20"/>
              </w:rPr>
              <w:t>( 8.8</w:t>
            </w:r>
            <w:proofErr w:type="gramEnd"/>
            <w:r w:rsidRPr="00E72F74">
              <w:rPr>
                <w:sz w:val="16"/>
                <w:szCs w:val="20"/>
              </w:rPr>
              <w:t>)</w:t>
            </w:r>
          </w:p>
        </w:tc>
        <w:tc>
          <w:tcPr>
            <w:tcW w:w="615" w:type="pct"/>
          </w:tcPr>
          <w:p w14:paraId="152D2C7C" w14:textId="77777777" w:rsidR="008E63A1" w:rsidRPr="00E72F74" w:rsidRDefault="006D4D2D" w:rsidP="00E72F74">
            <w:pPr>
              <w:pStyle w:val="Compact"/>
              <w:spacing w:before="0" w:after="0"/>
              <w:rPr>
                <w:sz w:val="16"/>
                <w:szCs w:val="20"/>
              </w:rPr>
            </w:pPr>
            <w:r w:rsidRPr="00E72F74">
              <w:rPr>
                <w:sz w:val="16"/>
                <w:szCs w:val="20"/>
              </w:rPr>
              <w:t>308 (10.9)</w:t>
            </w:r>
          </w:p>
        </w:tc>
        <w:tc>
          <w:tcPr>
            <w:tcW w:w="721" w:type="pct"/>
          </w:tcPr>
          <w:p w14:paraId="011046B3" w14:textId="77777777" w:rsidR="008E63A1" w:rsidRPr="00E72F74" w:rsidRDefault="006D4D2D" w:rsidP="00E72F74">
            <w:pPr>
              <w:pStyle w:val="Compact"/>
              <w:spacing w:before="0" w:after="0"/>
              <w:rPr>
                <w:sz w:val="16"/>
                <w:szCs w:val="20"/>
              </w:rPr>
            </w:pPr>
            <w:r w:rsidRPr="00E72F74">
              <w:rPr>
                <w:sz w:val="16"/>
                <w:szCs w:val="20"/>
              </w:rPr>
              <w:t xml:space="preserve">7303 </w:t>
            </w:r>
            <w:proofErr w:type="gramStart"/>
            <w:r w:rsidRPr="00E72F74">
              <w:rPr>
                <w:sz w:val="16"/>
                <w:szCs w:val="20"/>
              </w:rPr>
              <w:t>( 8.7</w:t>
            </w:r>
            <w:proofErr w:type="gramEnd"/>
            <w:r w:rsidRPr="00E72F74">
              <w:rPr>
                <w:sz w:val="16"/>
                <w:szCs w:val="20"/>
              </w:rPr>
              <w:t>)</w:t>
            </w:r>
          </w:p>
        </w:tc>
        <w:tc>
          <w:tcPr>
            <w:tcW w:w="615" w:type="pct"/>
          </w:tcPr>
          <w:p w14:paraId="6874F699" w14:textId="77777777" w:rsidR="008E63A1" w:rsidRPr="00E72F74" w:rsidRDefault="006D4D2D" w:rsidP="00E72F74">
            <w:pPr>
              <w:pStyle w:val="Compact"/>
              <w:spacing w:before="0" w:after="0"/>
              <w:rPr>
                <w:sz w:val="16"/>
                <w:szCs w:val="20"/>
              </w:rPr>
            </w:pPr>
            <w:r w:rsidRPr="00E72F74">
              <w:rPr>
                <w:sz w:val="16"/>
                <w:szCs w:val="20"/>
              </w:rPr>
              <w:t xml:space="preserve">7611 </w:t>
            </w:r>
            <w:proofErr w:type="gramStart"/>
            <w:r w:rsidRPr="00E72F74">
              <w:rPr>
                <w:sz w:val="16"/>
                <w:szCs w:val="20"/>
              </w:rPr>
              <w:t>( 8.8</w:t>
            </w:r>
            <w:proofErr w:type="gramEnd"/>
            <w:r w:rsidRPr="00E72F74">
              <w:rPr>
                <w:sz w:val="16"/>
                <w:szCs w:val="20"/>
              </w:rPr>
              <w:t>)</w:t>
            </w:r>
          </w:p>
        </w:tc>
      </w:tr>
      <w:tr w:rsidR="00E72F74" w:rsidRPr="00E72F74" w14:paraId="6C2F4F7B" w14:textId="77777777" w:rsidTr="00E72F74">
        <w:tc>
          <w:tcPr>
            <w:tcW w:w="882" w:type="pct"/>
          </w:tcPr>
          <w:p w14:paraId="331E6390" w14:textId="77777777" w:rsidR="008E63A1" w:rsidRPr="00E72F74" w:rsidRDefault="006D4D2D" w:rsidP="00E72F74">
            <w:pPr>
              <w:pStyle w:val="Compact"/>
              <w:spacing w:before="0" w:after="0"/>
              <w:rPr>
                <w:sz w:val="16"/>
                <w:szCs w:val="20"/>
              </w:rPr>
            </w:pPr>
            <w:r w:rsidRPr="00E72F74">
              <w:rPr>
                <w:sz w:val="16"/>
                <w:szCs w:val="20"/>
              </w:rPr>
              <w:t>Education (%)</w:t>
            </w:r>
          </w:p>
        </w:tc>
        <w:tc>
          <w:tcPr>
            <w:tcW w:w="973" w:type="pct"/>
          </w:tcPr>
          <w:p w14:paraId="2FDE5C03" w14:textId="77777777" w:rsidR="008E63A1" w:rsidRPr="00E72F74" w:rsidRDefault="008E63A1" w:rsidP="00E72F74">
            <w:pPr>
              <w:spacing w:after="0"/>
              <w:rPr>
                <w:sz w:val="16"/>
                <w:szCs w:val="20"/>
              </w:rPr>
            </w:pPr>
          </w:p>
        </w:tc>
        <w:tc>
          <w:tcPr>
            <w:tcW w:w="615" w:type="pct"/>
          </w:tcPr>
          <w:p w14:paraId="007CAA9F" w14:textId="77777777" w:rsidR="008E63A1" w:rsidRPr="00E72F74" w:rsidRDefault="008E63A1" w:rsidP="00E72F74">
            <w:pPr>
              <w:spacing w:after="0"/>
              <w:rPr>
                <w:sz w:val="16"/>
                <w:szCs w:val="20"/>
              </w:rPr>
            </w:pPr>
          </w:p>
        </w:tc>
        <w:tc>
          <w:tcPr>
            <w:tcW w:w="0" w:type="auto"/>
          </w:tcPr>
          <w:p w14:paraId="49AA4CD5" w14:textId="77777777" w:rsidR="008E63A1" w:rsidRPr="00E72F74" w:rsidRDefault="008E63A1" w:rsidP="00E72F74">
            <w:pPr>
              <w:spacing w:after="0"/>
              <w:rPr>
                <w:sz w:val="16"/>
                <w:szCs w:val="20"/>
              </w:rPr>
            </w:pPr>
          </w:p>
        </w:tc>
        <w:tc>
          <w:tcPr>
            <w:tcW w:w="615" w:type="pct"/>
          </w:tcPr>
          <w:p w14:paraId="255274A1" w14:textId="77777777" w:rsidR="008E63A1" w:rsidRPr="00E72F74" w:rsidRDefault="008E63A1" w:rsidP="00E72F74">
            <w:pPr>
              <w:spacing w:after="0"/>
              <w:rPr>
                <w:sz w:val="16"/>
                <w:szCs w:val="20"/>
              </w:rPr>
            </w:pPr>
          </w:p>
        </w:tc>
        <w:tc>
          <w:tcPr>
            <w:tcW w:w="721" w:type="pct"/>
          </w:tcPr>
          <w:p w14:paraId="6750FCFB" w14:textId="77777777" w:rsidR="008E63A1" w:rsidRPr="00E72F74" w:rsidRDefault="008E63A1" w:rsidP="00E72F74">
            <w:pPr>
              <w:spacing w:after="0"/>
              <w:rPr>
                <w:sz w:val="16"/>
                <w:szCs w:val="20"/>
              </w:rPr>
            </w:pPr>
          </w:p>
        </w:tc>
        <w:tc>
          <w:tcPr>
            <w:tcW w:w="615" w:type="pct"/>
          </w:tcPr>
          <w:p w14:paraId="290627BD" w14:textId="77777777" w:rsidR="008E63A1" w:rsidRPr="00E72F74" w:rsidRDefault="008E63A1" w:rsidP="00E72F74">
            <w:pPr>
              <w:spacing w:after="0"/>
              <w:rPr>
                <w:sz w:val="16"/>
                <w:szCs w:val="20"/>
              </w:rPr>
            </w:pPr>
          </w:p>
        </w:tc>
      </w:tr>
      <w:tr w:rsidR="00E72F74" w:rsidRPr="00E72F74" w14:paraId="706F79DB" w14:textId="77777777" w:rsidTr="00E72F74">
        <w:tc>
          <w:tcPr>
            <w:tcW w:w="882" w:type="pct"/>
          </w:tcPr>
          <w:p w14:paraId="6E090902" w14:textId="77777777" w:rsidR="008E63A1" w:rsidRPr="00E72F74" w:rsidRDefault="008E63A1" w:rsidP="00E72F74">
            <w:pPr>
              <w:spacing w:after="0"/>
              <w:rPr>
                <w:sz w:val="16"/>
                <w:szCs w:val="20"/>
              </w:rPr>
            </w:pPr>
          </w:p>
        </w:tc>
        <w:tc>
          <w:tcPr>
            <w:tcW w:w="973" w:type="pct"/>
          </w:tcPr>
          <w:p w14:paraId="6BAB7E25" w14:textId="77777777" w:rsidR="008E63A1" w:rsidRPr="00E72F74" w:rsidRDefault="006D4D2D" w:rsidP="00E72F74">
            <w:pPr>
              <w:pStyle w:val="Compact"/>
              <w:spacing w:before="0" w:after="0"/>
              <w:rPr>
                <w:sz w:val="16"/>
                <w:szCs w:val="20"/>
              </w:rPr>
            </w:pPr>
            <w:r w:rsidRPr="00E72F74">
              <w:rPr>
                <w:sz w:val="16"/>
                <w:szCs w:val="20"/>
              </w:rPr>
              <w:t>Low</w:t>
            </w:r>
          </w:p>
        </w:tc>
        <w:tc>
          <w:tcPr>
            <w:tcW w:w="615" w:type="pct"/>
          </w:tcPr>
          <w:p w14:paraId="2D134B5A" w14:textId="77777777" w:rsidR="008E63A1" w:rsidRPr="00E72F74" w:rsidRDefault="006D4D2D" w:rsidP="00E72F74">
            <w:pPr>
              <w:pStyle w:val="Compact"/>
              <w:spacing w:before="0" w:after="0"/>
              <w:rPr>
                <w:sz w:val="16"/>
                <w:szCs w:val="20"/>
              </w:rPr>
            </w:pPr>
            <w:r w:rsidRPr="00E72F74">
              <w:rPr>
                <w:sz w:val="16"/>
                <w:szCs w:val="20"/>
              </w:rPr>
              <w:t>421 (21.6)</w:t>
            </w:r>
          </w:p>
        </w:tc>
        <w:tc>
          <w:tcPr>
            <w:tcW w:w="0" w:type="auto"/>
          </w:tcPr>
          <w:p w14:paraId="583E838D" w14:textId="77777777" w:rsidR="008E63A1" w:rsidRPr="00E72F74" w:rsidRDefault="006D4D2D" w:rsidP="00E72F74">
            <w:pPr>
              <w:pStyle w:val="Compact"/>
              <w:spacing w:before="0" w:after="0"/>
              <w:rPr>
                <w:sz w:val="16"/>
                <w:szCs w:val="20"/>
              </w:rPr>
            </w:pPr>
            <w:r w:rsidRPr="00E72F74">
              <w:rPr>
                <w:sz w:val="16"/>
                <w:szCs w:val="20"/>
              </w:rPr>
              <w:t>21816 (25.8)</w:t>
            </w:r>
          </w:p>
        </w:tc>
        <w:tc>
          <w:tcPr>
            <w:tcW w:w="615" w:type="pct"/>
          </w:tcPr>
          <w:p w14:paraId="7149997A" w14:textId="77777777" w:rsidR="008E63A1" w:rsidRPr="00E72F74" w:rsidRDefault="006D4D2D" w:rsidP="00E72F74">
            <w:pPr>
              <w:pStyle w:val="Compact"/>
              <w:spacing w:before="0" w:after="0"/>
              <w:rPr>
                <w:sz w:val="16"/>
                <w:szCs w:val="20"/>
              </w:rPr>
            </w:pPr>
            <w:r w:rsidRPr="00E72F74">
              <w:rPr>
                <w:sz w:val="16"/>
                <w:szCs w:val="20"/>
              </w:rPr>
              <w:t>609 (21.6)</w:t>
            </w:r>
          </w:p>
        </w:tc>
        <w:tc>
          <w:tcPr>
            <w:tcW w:w="721" w:type="pct"/>
          </w:tcPr>
          <w:p w14:paraId="2F91D4AF" w14:textId="77777777" w:rsidR="008E63A1" w:rsidRPr="00E72F74" w:rsidRDefault="006D4D2D" w:rsidP="00E72F74">
            <w:pPr>
              <w:pStyle w:val="Compact"/>
              <w:spacing w:before="0" w:after="0"/>
              <w:rPr>
                <w:sz w:val="16"/>
                <w:szCs w:val="20"/>
              </w:rPr>
            </w:pPr>
            <w:r w:rsidRPr="00E72F74">
              <w:rPr>
                <w:sz w:val="16"/>
                <w:szCs w:val="20"/>
              </w:rPr>
              <w:t>21628 (25.9)</w:t>
            </w:r>
          </w:p>
        </w:tc>
        <w:tc>
          <w:tcPr>
            <w:tcW w:w="615" w:type="pct"/>
          </w:tcPr>
          <w:p w14:paraId="0898FEB1" w14:textId="77777777" w:rsidR="008E63A1" w:rsidRPr="00E72F74" w:rsidRDefault="006D4D2D" w:rsidP="00E72F74">
            <w:pPr>
              <w:pStyle w:val="Compact"/>
              <w:spacing w:before="0" w:after="0"/>
              <w:rPr>
                <w:sz w:val="16"/>
                <w:szCs w:val="20"/>
              </w:rPr>
            </w:pPr>
            <w:r w:rsidRPr="00E72F74">
              <w:rPr>
                <w:sz w:val="16"/>
                <w:szCs w:val="20"/>
              </w:rPr>
              <w:t>22237 (25.7)</w:t>
            </w:r>
          </w:p>
        </w:tc>
      </w:tr>
      <w:tr w:rsidR="00E72F74" w:rsidRPr="00E72F74" w14:paraId="7BF9219B" w14:textId="77777777" w:rsidTr="00E72F74">
        <w:tc>
          <w:tcPr>
            <w:tcW w:w="882" w:type="pct"/>
          </w:tcPr>
          <w:p w14:paraId="7FA2B12E" w14:textId="77777777" w:rsidR="008E63A1" w:rsidRPr="00E72F74" w:rsidRDefault="008E63A1" w:rsidP="00E72F74">
            <w:pPr>
              <w:spacing w:after="0"/>
              <w:rPr>
                <w:sz w:val="16"/>
                <w:szCs w:val="20"/>
              </w:rPr>
            </w:pPr>
          </w:p>
        </w:tc>
        <w:tc>
          <w:tcPr>
            <w:tcW w:w="973" w:type="pct"/>
          </w:tcPr>
          <w:p w14:paraId="1F741DD6" w14:textId="77777777" w:rsidR="008E63A1" w:rsidRPr="00E72F74" w:rsidRDefault="006D4D2D" w:rsidP="00E72F74">
            <w:pPr>
              <w:pStyle w:val="Compact"/>
              <w:spacing w:before="0" w:after="0"/>
              <w:rPr>
                <w:sz w:val="16"/>
                <w:szCs w:val="20"/>
              </w:rPr>
            </w:pPr>
            <w:r w:rsidRPr="00E72F74">
              <w:rPr>
                <w:sz w:val="16"/>
                <w:szCs w:val="20"/>
              </w:rPr>
              <w:t>Middle</w:t>
            </w:r>
          </w:p>
        </w:tc>
        <w:tc>
          <w:tcPr>
            <w:tcW w:w="615" w:type="pct"/>
          </w:tcPr>
          <w:p w14:paraId="44A9526A" w14:textId="77777777" w:rsidR="008E63A1" w:rsidRPr="00E72F74" w:rsidRDefault="006D4D2D" w:rsidP="00E72F74">
            <w:pPr>
              <w:pStyle w:val="Compact"/>
              <w:spacing w:before="0" w:after="0"/>
              <w:rPr>
                <w:sz w:val="16"/>
                <w:szCs w:val="20"/>
              </w:rPr>
            </w:pPr>
            <w:r w:rsidRPr="00E72F74">
              <w:rPr>
                <w:sz w:val="16"/>
                <w:szCs w:val="20"/>
              </w:rPr>
              <w:t>719 (36.9)</w:t>
            </w:r>
          </w:p>
        </w:tc>
        <w:tc>
          <w:tcPr>
            <w:tcW w:w="0" w:type="auto"/>
          </w:tcPr>
          <w:p w14:paraId="2ECB84C6" w14:textId="77777777" w:rsidR="008E63A1" w:rsidRPr="00E72F74" w:rsidRDefault="006D4D2D" w:rsidP="00E72F74">
            <w:pPr>
              <w:pStyle w:val="Compact"/>
              <w:spacing w:before="0" w:after="0"/>
              <w:rPr>
                <w:sz w:val="16"/>
                <w:szCs w:val="20"/>
              </w:rPr>
            </w:pPr>
            <w:r w:rsidRPr="00E72F74">
              <w:rPr>
                <w:sz w:val="16"/>
                <w:szCs w:val="20"/>
              </w:rPr>
              <w:t>27506 (32.6)</w:t>
            </w:r>
          </w:p>
        </w:tc>
        <w:tc>
          <w:tcPr>
            <w:tcW w:w="615" w:type="pct"/>
          </w:tcPr>
          <w:p w14:paraId="50B178B8" w14:textId="77777777" w:rsidR="008E63A1" w:rsidRPr="00E72F74" w:rsidRDefault="006D4D2D" w:rsidP="00E72F74">
            <w:pPr>
              <w:pStyle w:val="Compact"/>
              <w:spacing w:before="0" w:after="0"/>
              <w:rPr>
                <w:sz w:val="16"/>
                <w:szCs w:val="20"/>
              </w:rPr>
            </w:pPr>
            <w:r w:rsidRPr="00E72F74">
              <w:rPr>
                <w:sz w:val="16"/>
                <w:szCs w:val="20"/>
              </w:rPr>
              <w:t>1027 (36.4)</w:t>
            </w:r>
          </w:p>
        </w:tc>
        <w:tc>
          <w:tcPr>
            <w:tcW w:w="721" w:type="pct"/>
          </w:tcPr>
          <w:p w14:paraId="43710E0D" w14:textId="77777777" w:rsidR="008E63A1" w:rsidRPr="00E72F74" w:rsidRDefault="006D4D2D" w:rsidP="00E72F74">
            <w:pPr>
              <w:pStyle w:val="Compact"/>
              <w:spacing w:before="0" w:after="0"/>
              <w:rPr>
                <w:sz w:val="16"/>
                <w:szCs w:val="20"/>
              </w:rPr>
            </w:pPr>
            <w:r w:rsidRPr="00E72F74">
              <w:rPr>
                <w:sz w:val="16"/>
                <w:szCs w:val="20"/>
              </w:rPr>
              <w:t>27198 (32.5)</w:t>
            </w:r>
          </w:p>
        </w:tc>
        <w:tc>
          <w:tcPr>
            <w:tcW w:w="615" w:type="pct"/>
          </w:tcPr>
          <w:p w14:paraId="6334CF14" w14:textId="77777777" w:rsidR="008E63A1" w:rsidRPr="00E72F74" w:rsidRDefault="006D4D2D" w:rsidP="00E72F74">
            <w:pPr>
              <w:pStyle w:val="Compact"/>
              <w:spacing w:before="0" w:after="0"/>
              <w:rPr>
                <w:sz w:val="16"/>
                <w:szCs w:val="20"/>
              </w:rPr>
            </w:pPr>
            <w:r w:rsidRPr="00E72F74">
              <w:rPr>
                <w:sz w:val="16"/>
                <w:szCs w:val="20"/>
              </w:rPr>
              <w:t>28225 (32.7)</w:t>
            </w:r>
          </w:p>
        </w:tc>
      </w:tr>
      <w:tr w:rsidR="00E72F74" w:rsidRPr="00E72F74" w14:paraId="2A0C5D78" w14:textId="77777777" w:rsidTr="00E72F74">
        <w:tc>
          <w:tcPr>
            <w:tcW w:w="882" w:type="pct"/>
          </w:tcPr>
          <w:p w14:paraId="1F8B345E" w14:textId="77777777" w:rsidR="008E63A1" w:rsidRPr="00E72F74" w:rsidRDefault="008E63A1" w:rsidP="00E72F74">
            <w:pPr>
              <w:spacing w:after="0"/>
              <w:rPr>
                <w:sz w:val="16"/>
                <w:szCs w:val="20"/>
              </w:rPr>
            </w:pPr>
          </w:p>
        </w:tc>
        <w:tc>
          <w:tcPr>
            <w:tcW w:w="973" w:type="pct"/>
          </w:tcPr>
          <w:p w14:paraId="3A64B3C5" w14:textId="77777777" w:rsidR="008E63A1" w:rsidRPr="00E72F74" w:rsidRDefault="006D4D2D" w:rsidP="00E72F74">
            <w:pPr>
              <w:pStyle w:val="Compact"/>
              <w:spacing w:before="0" w:after="0"/>
              <w:rPr>
                <w:sz w:val="16"/>
                <w:szCs w:val="20"/>
              </w:rPr>
            </w:pPr>
            <w:r w:rsidRPr="00E72F74">
              <w:rPr>
                <w:sz w:val="16"/>
                <w:szCs w:val="20"/>
              </w:rPr>
              <w:t>High</w:t>
            </w:r>
          </w:p>
        </w:tc>
        <w:tc>
          <w:tcPr>
            <w:tcW w:w="615" w:type="pct"/>
          </w:tcPr>
          <w:p w14:paraId="44515A31" w14:textId="77777777" w:rsidR="008E63A1" w:rsidRPr="00E72F74" w:rsidRDefault="006D4D2D" w:rsidP="00E72F74">
            <w:pPr>
              <w:pStyle w:val="Compact"/>
              <w:spacing w:before="0" w:after="0"/>
              <w:rPr>
                <w:sz w:val="16"/>
                <w:szCs w:val="20"/>
              </w:rPr>
            </w:pPr>
            <w:r w:rsidRPr="00E72F74">
              <w:rPr>
                <w:sz w:val="16"/>
                <w:szCs w:val="20"/>
              </w:rPr>
              <w:t>806 (41.4)</w:t>
            </w:r>
          </w:p>
        </w:tc>
        <w:tc>
          <w:tcPr>
            <w:tcW w:w="0" w:type="auto"/>
          </w:tcPr>
          <w:p w14:paraId="7FFDEA88" w14:textId="77777777" w:rsidR="008E63A1" w:rsidRPr="00E72F74" w:rsidRDefault="006D4D2D" w:rsidP="00E72F74">
            <w:pPr>
              <w:pStyle w:val="Compact"/>
              <w:spacing w:before="0" w:after="0"/>
              <w:rPr>
                <w:sz w:val="16"/>
                <w:szCs w:val="20"/>
              </w:rPr>
            </w:pPr>
            <w:r w:rsidRPr="00E72F74">
              <w:rPr>
                <w:sz w:val="16"/>
                <w:szCs w:val="20"/>
              </w:rPr>
              <w:t>35147 (41.6)</w:t>
            </w:r>
          </w:p>
        </w:tc>
        <w:tc>
          <w:tcPr>
            <w:tcW w:w="615" w:type="pct"/>
          </w:tcPr>
          <w:p w14:paraId="4B1B505A" w14:textId="77777777" w:rsidR="008E63A1" w:rsidRPr="00E72F74" w:rsidRDefault="006D4D2D" w:rsidP="00E72F74">
            <w:pPr>
              <w:pStyle w:val="Compact"/>
              <w:spacing w:before="0" w:after="0"/>
              <w:rPr>
                <w:sz w:val="16"/>
                <w:szCs w:val="20"/>
              </w:rPr>
            </w:pPr>
            <w:r w:rsidRPr="00E72F74">
              <w:rPr>
                <w:sz w:val="16"/>
                <w:szCs w:val="20"/>
              </w:rPr>
              <w:t>1183 (42.0)</w:t>
            </w:r>
          </w:p>
        </w:tc>
        <w:tc>
          <w:tcPr>
            <w:tcW w:w="721" w:type="pct"/>
          </w:tcPr>
          <w:p w14:paraId="71E66ABA" w14:textId="77777777" w:rsidR="008E63A1" w:rsidRPr="00E72F74" w:rsidRDefault="006D4D2D" w:rsidP="00E72F74">
            <w:pPr>
              <w:pStyle w:val="Compact"/>
              <w:spacing w:before="0" w:after="0"/>
              <w:rPr>
                <w:sz w:val="16"/>
                <w:szCs w:val="20"/>
              </w:rPr>
            </w:pPr>
            <w:r w:rsidRPr="00E72F74">
              <w:rPr>
                <w:sz w:val="16"/>
                <w:szCs w:val="20"/>
              </w:rPr>
              <w:t>34770 (41.6)</w:t>
            </w:r>
          </w:p>
        </w:tc>
        <w:tc>
          <w:tcPr>
            <w:tcW w:w="615" w:type="pct"/>
          </w:tcPr>
          <w:p w14:paraId="2F996033" w14:textId="77777777" w:rsidR="008E63A1" w:rsidRPr="00E72F74" w:rsidRDefault="006D4D2D" w:rsidP="00E72F74">
            <w:pPr>
              <w:pStyle w:val="Compact"/>
              <w:spacing w:before="0" w:after="0"/>
              <w:rPr>
                <w:sz w:val="16"/>
                <w:szCs w:val="20"/>
              </w:rPr>
            </w:pPr>
            <w:r w:rsidRPr="00E72F74">
              <w:rPr>
                <w:sz w:val="16"/>
                <w:szCs w:val="20"/>
              </w:rPr>
              <w:t>35953 (41.6)</w:t>
            </w:r>
          </w:p>
        </w:tc>
      </w:tr>
      <w:tr w:rsidR="00E72F74" w:rsidRPr="00E72F74" w14:paraId="5BC787E9" w14:textId="77777777" w:rsidTr="00E72F74">
        <w:tc>
          <w:tcPr>
            <w:tcW w:w="882" w:type="pct"/>
          </w:tcPr>
          <w:p w14:paraId="376A8F5F" w14:textId="77777777" w:rsidR="008E63A1" w:rsidRPr="00E72F74" w:rsidRDefault="006D4D2D" w:rsidP="00E72F74">
            <w:pPr>
              <w:pStyle w:val="Compact"/>
              <w:spacing w:before="0" w:after="0"/>
              <w:rPr>
                <w:sz w:val="16"/>
                <w:szCs w:val="20"/>
              </w:rPr>
            </w:pPr>
            <w:r w:rsidRPr="00E72F74">
              <w:rPr>
                <w:sz w:val="16"/>
                <w:szCs w:val="20"/>
              </w:rPr>
              <w:t>Civil status (%)</w:t>
            </w:r>
          </w:p>
        </w:tc>
        <w:tc>
          <w:tcPr>
            <w:tcW w:w="973" w:type="pct"/>
          </w:tcPr>
          <w:p w14:paraId="0E0B13FE" w14:textId="77777777" w:rsidR="008E63A1" w:rsidRPr="00E72F74" w:rsidRDefault="008E63A1" w:rsidP="00E72F74">
            <w:pPr>
              <w:spacing w:after="0"/>
              <w:rPr>
                <w:sz w:val="16"/>
                <w:szCs w:val="20"/>
              </w:rPr>
            </w:pPr>
          </w:p>
        </w:tc>
        <w:tc>
          <w:tcPr>
            <w:tcW w:w="615" w:type="pct"/>
          </w:tcPr>
          <w:p w14:paraId="5A0AC100" w14:textId="77777777" w:rsidR="008E63A1" w:rsidRPr="00E72F74" w:rsidRDefault="008E63A1" w:rsidP="00E72F74">
            <w:pPr>
              <w:spacing w:after="0"/>
              <w:rPr>
                <w:sz w:val="16"/>
                <w:szCs w:val="20"/>
              </w:rPr>
            </w:pPr>
          </w:p>
        </w:tc>
        <w:tc>
          <w:tcPr>
            <w:tcW w:w="0" w:type="auto"/>
          </w:tcPr>
          <w:p w14:paraId="699B1303" w14:textId="77777777" w:rsidR="008E63A1" w:rsidRPr="00E72F74" w:rsidRDefault="008E63A1" w:rsidP="00E72F74">
            <w:pPr>
              <w:spacing w:after="0"/>
              <w:rPr>
                <w:sz w:val="16"/>
                <w:szCs w:val="20"/>
              </w:rPr>
            </w:pPr>
          </w:p>
        </w:tc>
        <w:tc>
          <w:tcPr>
            <w:tcW w:w="615" w:type="pct"/>
          </w:tcPr>
          <w:p w14:paraId="7D353726" w14:textId="77777777" w:rsidR="008E63A1" w:rsidRPr="00E72F74" w:rsidRDefault="008E63A1" w:rsidP="00E72F74">
            <w:pPr>
              <w:spacing w:after="0"/>
              <w:rPr>
                <w:sz w:val="16"/>
                <w:szCs w:val="20"/>
              </w:rPr>
            </w:pPr>
          </w:p>
        </w:tc>
        <w:tc>
          <w:tcPr>
            <w:tcW w:w="721" w:type="pct"/>
          </w:tcPr>
          <w:p w14:paraId="7D919D91" w14:textId="77777777" w:rsidR="008E63A1" w:rsidRPr="00E72F74" w:rsidRDefault="008E63A1" w:rsidP="00E72F74">
            <w:pPr>
              <w:spacing w:after="0"/>
              <w:rPr>
                <w:sz w:val="16"/>
                <w:szCs w:val="20"/>
              </w:rPr>
            </w:pPr>
          </w:p>
        </w:tc>
        <w:tc>
          <w:tcPr>
            <w:tcW w:w="615" w:type="pct"/>
          </w:tcPr>
          <w:p w14:paraId="5656D21D" w14:textId="77777777" w:rsidR="008E63A1" w:rsidRPr="00E72F74" w:rsidRDefault="008E63A1" w:rsidP="00E72F74">
            <w:pPr>
              <w:spacing w:after="0"/>
              <w:rPr>
                <w:sz w:val="16"/>
                <w:szCs w:val="20"/>
              </w:rPr>
            </w:pPr>
          </w:p>
        </w:tc>
      </w:tr>
      <w:tr w:rsidR="00E72F74" w:rsidRPr="00E72F74" w14:paraId="7FFF89DD" w14:textId="77777777" w:rsidTr="00E72F74">
        <w:tc>
          <w:tcPr>
            <w:tcW w:w="882" w:type="pct"/>
          </w:tcPr>
          <w:p w14:paraId="10B5ECA2" w14:textId="77777777" w:rsidR="008E63A1" w:rsidRPr="00E72F74" w:rsidRDefault="008E63A1" w:rsidP="00E72F74">
            <w:pPr>
              <w:spacing w:after="0"/>
              <w:rPr>
                <w:sz w:val="16"/>
                <w:szCs w:val="20"/>
              </w:rPr>
            </w:pPr>
          </w:p>
        </w:tc>
        <w:tc>
          <w:tcPr>
            <w:tcW w:w="973" w:type="pct"/>
          </w:tcPr>
          <w:p w14:paraId="2E43C76A" w14:textId="77777777" w:rsidR="008E63A1" w:rsidRPr="00E72F74" w:rsidRDefault="006D4D2D" w:rsidP="00E72F74">
            <w:pPr>
              <w:pStyle w:val="Compact"/>
              <w:spacing w:before="0" w:after="0"/>
              <w:rPr>
                <w:sz w:val="16"/>
                <w:szCs w:val="20"/>
              </w:rPr>
            </w:pPr>
            <w:r w:rsidRPr="00E72F74">
              <w:rPr>
                <w:sz w:val="16"/>
                <w:szCs w:val="20"/>
              </w:rPr>
              <w:t>Married</w:t>
            </w:r>
          </w:p>
        </w:tc>
        <w:tc>
          <w:tcPr>
            <w:tcW w:w="615" w:type="pct"/>
          </w:tcPr>
          <w:p w14:paraId="7945E8B3" w14:textId="77777777" w:rsidR="008E63A1" w:rsidRPr="00E72F74" w:rsidRDefault="006D4D2D" w:rsidP="00E72F74">
            <w:pPr>
              <w:pStyle w:val="Compact"/>
              <w:spacing w:before="0" w:after="0"/>
              <w:rPr>
                <w:sz w:val="16"/>
                <w:szCs w:val="20"/>
              </w:rPr>
            </w:pPr>
            <w:r w:rsidRPr="00E72F74">
              <w:rPr>
                <w:sz w:val="16"/>
                <w:szCs w:val="20"/>
              </w:rPr>
              <w:t>1028 (52.8)</w:t>
            </w:r>
          </w:p>
        </w:tc>
        <w:tc>
          <w:tcPr>
            <w:tcW w:w="0" w:type="auto"/>
          </w:tcPr>
          <w:p w14:paraId="09FD07E7" w14:textId="77777777" w:rsidR="008E63A1" w:rsidRPr="00E72F74" w:rsidRDefault="006D4D2D" w:rsidP="00E72F74">
            <w:pPr>
              <w:pStyle w:val="Compact"/>
              <w:spacing w:before="0" w:after="0"/>
              <w:rPr>
                <w:sz w:val="16"/>
                <w:szCs w:val="20"/>
              </w:rPr>
            </w:pPr>
            <w:r w:rsidRPr="00E72F74">
              <w:rPr>
                <w:sz w:val="16"/>
                <w:szCs w:val="20"/>
              </w:rPr>
              <w:t>47016 (55.7)</w:t>
            </w:r>
          </w:p>
        </w:tc>
        <w:tc>
          <w:tcPr>
            <w:tcW w:w="615" w:type="pct"/>
          </w:tcPr>
          <w:p w14:paraId="4B24D98C" w14:textId="77777777" w:rsidR="008E63A1" w:rsidRPr="00E72F74" w:rsidRDefault="006D4D2D" w:rsidP="00E72F74">
            <w:pPr>
              <w:pStyle w:val="Compact"/>
              <w:spacing w:before="0" w:after="0"/>
              <w:rPr>
                <w:sz w:val="16"/>
                <w:szCs w:val="20"/>
              </w:rPr>
            </w:pPr>
            <w:r w:rsidRPr="00E72F74">
              <w:rPr>
                <w:sz w:val="16"/>
                <w:szCs w:val="20"/>
              </w:rPr>
              <w:t>1507 (53.5)</w:t>
            </w:r>
          </w:p>
        </w:tc>
        <w:tc>
          <w:tcPr>
            <w:tcW w:w="721" w:type="pct"/>
          </w:tcPr>
          <w:p w14:paraId="5FBAA547" w14:textId="77777777" w:rsidR="008E63A1" w:rsidRPr="00E72F74" w:rsidRDefault="006D4D2D" w:rsidP="00E72F74">
            <w:pPr>
              <w:pStyle w:val="Compact"/>
              <w:spacing w:before="0" w:after="0"/>
              <w:rPr>
                <w:sz w:val="16"/>
                <w:szCs w:val="20"/>
              </w:rPr>
            </w:pPr>
            <w:r w:rsidRPr="00E72F74">
              <w:rPr>
                <w:sz w:val="16"/>
                <w:szCs w:val="20"/>
              </w:rPr>
              <w:t>46537 (55.7)</w:t>
            </w:r>
          </w:p>
        </w:tc>
        <w:tc>
          <w:tcPr>
            <w:tcW w:w="615" w:type="pct"/>
          </w:tcPr>
          <w:p w14:paraId="16637155" w14:textId="77777777" w:rsidR="008E63A1" w:rsidRPr="00E72F74" w:rsidRDefault="006D4D2D" w:rsidP="00E72F74">
            <w:pPr>
              <w:pStyle w:val="Compact"/>
              <w:spacing w:before="0" w:after="0"/>
              <w:rPr>
                <w:sz w:val="16"/>
                <w:szCs w:val="20"/>
              </w:rPr>
            </w:pPr>
            <w:r w:rsidRPr="00E72F74">
              <w:rPr>
                <w:sz w:val="16"/>
                <w:szCs w:val="20"/>
              </w:rPr>
              <w:t>48044 (55.6)</w:t>
            </w:r>
          </w:p>
        </w:tc>
      </w:tr>
      <w:tr w:rsidR="00E72F74" w:rsidRPr="00E72F74" w14:paraId="78CF0B0B" w14:textId="77777777" w:rsidTr="00E72F74">
        <w:tc>
          <w:tcPr>
            <w:tcW w:w="882" w:type="pct"/>
          </w:tcPr>
          <w:p w14:paraId="0958E823" w14:textId="77777777" w:rsidR="008E63A1" w:rsidRPr="00E72F74" w:rsidRDefault="008E63A1" w:rsidP="00E72F74">
            <w:pPr>
              <w:spacing w:after="0"/>
              <w:rPr>
                <w:sz w:val="16"/>
                <w:szCs w:val="20"/>
              </w:rPr>
            </w:pPr>
          </w:p>
        </w:tc>
        <w:tc>
          <w:tcPr>
            <w:tcW w:w="973" w:type="pct"/>
          </w:tcPr>
          <w:p w14:paraId="32CE3C24" w14:textId="77777777" w:rsidR="008E63A1" w:rsidRPr="00E72F74" w:rsidRDefault="006D4D2D" w:rsidP="00E72F74">
            <w:pPr>
              <w:pStyle w:val="Compact"/>
              <w:spacing w:before="0" w:after="0"/>
              <w:rPr>
                <w:sz w:val="16"/>
                <w:szCs w:val="20"/>
              </w:rPr>
            </w:pPr>
            <w:r w:rsidRPr="00E72F74">
              <w:rPr>
                <w:sz w:val="16"/>
                <w:szCs w:val="20"/>
              </w:rPr>
              <w:t>Single</w:t>
            </w:r>
          </w:p>
        </w:tc>
        <w:tc>
          <w:tcPr>
            <w:tcW w:w="615" w:type="pct"/>
          </w:tcPr>
          <w:p w14:paraId="2CE5F81D" w14:textId="77777777" w:rsidR="008E63A1" w:rsidRPr="00E72F74" w:rsidRDefault="006D4D2D" w:rsidP="00E72F74">
            <w:pPr>
              <w:pStyle w:val="Compact"/>
              <w:spacing w:before="0" w:after="0"/>
              <w:rPr>
                <w:sz w:val="16"/>
                <w:szCs w:val="20"/>
              </w:rPr>
            </w:pPr>
            <w:r w:rsidRPr="00E72F74">
              <w:rPr>
                <w:sz w:val="16"/>
                <w:szCs w:val="20"/>
              </w:rPr>
              <w:t>584 (30.0)</w:t>
            </w:r>
          </w:p>
        </w:tc>
        <w:tc>
          <w:tcPr>
            <w:tcW w:w="0" w:type="auto"/>
          </w:tcPr>
          <w:p w14:paraId="0D6C2B82" w14:textId="77777777" w:rsidR="008E63A1" w:rsidRPr="00E72F74" w:rsidRDefault="006D4D2D" w:rsidP="00E72F74">
            <w:pPr>
              <w:pStyle w:val="Compact"/>
              <w:spacing w:before="0" w:after="0"/>
              <w:rPr>
                <w:sz w:val="16"/>
                <w:szCs w:val="20"/>
              </w:rPr>
            </w:pPr>
            <w:r w:rsidRPr="00E72F74">
              <w:rPr>
                <w:sz w:val="16"/>
                <w:szCs w:val="20"/>
              </w:rPr>
              <w:t>24690 (29.2)</w:t>
            </w:r>
          </w:p>
        </w:tc>
        <w:tc>
          <w:tcPr>
            <w:tcW w:w="615" w:type="pct"/>
          </w:tcPr>
          <w:p w14:paraId="09CDCBD5" w14:textId="77777777" w:rsidR="008E63A1" w:rsidRPr="00E72F74" w:rsidRDefault="006D4D2D" w:rsidP="00E72F74">
            <w:pPr>
              <w:pStyle w:val="Compact"/>
              <w:spacing w:before="0" w:after="0"/>
              <w:rPr>
                <w:sz w:val="16"/>
                <w:szCs w:val="20"/>
              </w:rPr>
            </w:pPr>
            <w:r w:rsidRPr="00E72F74">
              <w:rPr>
                <w:sz w:val="16"/>
                <w:szCs w:val="20"/>
              </w:rPr>
              <w:t>861 (30.5)</w:t>
            </w:r>
          </w:p>
        </w:tc>
        <w:tc>
          <w:tcPr>
            <w:tcW w:w="721" w:type="pct"/>
          </w:tcPr>
          <w:p w14:paraId="3711674C" w14:textId="77777777" w:rsidR="008E63A1" w:rsidRPr="00E72F74" w:rsidRDefault="006D4D2D" w:rsidP="00E72F74">
            <w:pPr>
              <w:pStyle w:val="Compact"/>
              <w:spacing w:before="0" w:after="0"/>
              <w:rPr>
                <w:sz w:val="16"/>
                <w:szCs w:val="20"/>
              </w:rPr>
            </w:pPr>
            <w:r w:rsidRPr="00E72F74">
              <w:rPr>
                <w:sz w:val="16"/>
                <w:szCs w:val="20"/>
              </w:rPr>
              <w:t>24413 (29.2)</w:t>
            </w:r>
          </w:p>
        </w:tc>
        <w:tc>
          <w:tcPr>
            <w:tcW w:w="615" w:type="pct"/>
          </w:tcPr>
          <w:p w14:paraId="31B49BF0" w14:textId="77777777" w:rsidR="008E63A1" w:rsidRPr="00E72F74" w:rsidRDefault="006D4D2D" w:rsidP="00E72F74">
            <w:pPr>
              <w:pStyle w:val="Compact"/>
              <w:spacing w:before="0" w:after="0"/>
              <w:rPr>
                <w:sz w:val="16"/>
                <w:szCs w:val="20"/>
              </w:rPr>
            </w:pPr>
            <w:r w:rsidRPr="00E72F74">
              <w:rPr>
                <w:sz w:val="16"/>
                <w:szCs w:val="20"/>
              </w:rPr>
              <w:t>25274 (29.2)</w:t>
            </w:r>
          </w:p>
        </w:tc>
      </w:tr>
      <w:tr w:rsidR="00E72F74" w:rsidRPr="00E72F74" w14:paraId="7750F9BE" w14:textId="77777777" w:rsidTr="00E72F74">
        <w:tc>
          <w:tcPr>
            <w:tcW w:w="882" w:type="pct"/>
          </w:tcPr>
          <w:p w14:paraId="39E7A26D" w14:textId="77777777" w:rsidR="008E63A1" w:rsidRPr="00E72F74" w:rsidRDefault="008E63A1" w:rsidP="00E72F74">
            <w:pPr>
              <w:spacing w:after="0"/>
              <w:rPr>
                <w:sz w:val="16"/>
                <w:szCs w:val="20"/>
              </w:rPr>
            </w:pPr>
          </w:p>
        </w:tc>
        <w:tc>
          <w:tcPr>
            <w:tcW w:w="973" w:type="pct"/>
          </w:tcPr>
          <w:p w14:paraId="064F0C23" w14:textId="77777777" w:rsidR="008E63A1" w:rsidRPr="00E72F74" w:rsidRDefault="006D4D2D" w:rsidP="00E72F74">
            <w:pPr>
              <w:pStyle w:val="Compact"/>
              <w:spacing w:before="0" w:after="0"/>
              <w:rPr>
                <w:sz w:val="16"/>
                <w:szCs w:val="20"/>
              </w:rPr>
            </w:pPr>
            <w:r w:rsidRPr="00E72F74">
              <w:rPr>
                <w:sz w:val="16"/>
                <w:szCs w:val="20"/>
              </w:rPr>
              <w:t>Widow/widower</w:t>
            </w:r>
          </w:p>
        </w:tc>
        <w:tc>
          <w:tcPr>
            <w:tcW w:w="615" w:type="pct"/>
          </w:tcPr>
          <w:p w14:paraId="21915AB5" w14:textId="77777777" w:rsidR="008E63A1" w:rsidRPr="00E72F74" w:rsidRDefault="006D4D2D" w:rsidP="00E72F74">
            <w:pPr>
              <w:pStyle w:val="Compact"/>
              <w:spacing w:before="0" w:after="0"/>
              <w:rPr>
                <w:sz w:val="16"/>
                <w:szCs w:val="20"/>
              </w:rPr>
            </w:pPr>
            <w:r w:rsidRPr="00E72F74">
              <w:rPr>
                <w:sz w:val="16"/>
                <w:szCs w:val="20"/>
              </w:rPr>
              <w:t>334 (17.2)</w:t>
            </w:r>
          </w:p>
        </w:tc>
        <w:tc>
          <w:tcPr>
            <w:tcW w:w="0" w:type="auto"/>
          </w:tcPr>
          <w:p w14:paraId="605189E0" w14:textId="77777777" w:rsidR="008E63A1" w:rsidRPr="00E72F74" w:rsidRDefault="006D4D2D" w:rsidP="00E72F74">
            <w:pPr>
              <w:pStyle w:val="Compact"/>
              <w:spacing w:before="0" w:after="0"/>
              <w:rPr>
                <w:sz w:val="16"/>
                <w:szCs w:val="20"/>
              </w:rPr>
            </w:pPr>
            <w:r w:rsidRPr="00E72F74">
              <w:rPr>
                <w:sz w:val="16"/>
                <w:szCs w:val="20"/>
              </w:rPr>
              <w:t>12763 (15.1)</w:t>
            </w:r>
          </w:p>
        </w:tc>
        <w:tc>
          <w:tcPr>
            <w:tcW w:w="615" w:type="pct"/>
          </w:tcPr>
          <w:p w14:paraId="33233217" w14:textId="77777777" w:rsidR="008E63A1" w:rsidRPr="00E72F74" w:rsidRDefault="006D4D2D" w:rsidP="00E72F74">
            <w:pPr>
              <w:pStyle w:val="Compact"/>
              <w:spacing w:before="0" w:after="0"/>
              <w:rPr>
                <w:sz w:val="16"/>
                <w:szCs w:val="20"/>
              </w:rPr>
            </w:pPr>
            <w:r w:rsidRPr="00E72F74">
              <w:rPr>
                <w:sz w:val="16"/>
                <w:szCs w:val="20"/>
              </w:rPr>
              <w:t>451 (16.0)</w:t>
            </w:r>
          </w:p>
        </w:tc>
        <w:tc>
          <w:tcPr>
            <w:tcW w:w="721" w:type="pct"/>
          </w:tcPr>
          <w:p w14:paraId="68455C6B" w14:textId="77777777" w:rsidR="008E63A1" w:rsidRPr="00E72F74" w:rsidRDefault="006D4D2D" w:rsidP="00E72F74">
            <w:pPr>
              <w:pStyle w:val="Compact"/>
              <w:spacing w:before="0" w:after="0"/>
              <w:rPr>
                <w:sz w:val="16"/>
                <w:szCs w:val="20"/>
              </w:rPr>
            </w:pPr>
            <w:r w:rsidRPr="00E72F74">
              <w:rPr>
                <w:sz w:val="16"/>
                <w:szCs w:val="20"/>
              </w:rPr>
              <w:t>12646 (15.1)</w:t>
            </w:r>
          </w:p>
        </w:tc>
        <w:tc>
          <w:tcPr>
            <w:tcW w:w="615" w:type="pct"/>
          </w:tcPr>
          <w:p w14:paraId="47F75A53" w14:textId="77777777" w:rsidR="008E63A1" w:rsidRPr="00E72F74" w:rsidRDefault="006D4D2D" w:rsidP="00E72F74">
            <w:pPr>
              <w:pStyle w:val="Compact"/>
              <w:spacing w:before="0" w:after="0"/>
              <w:rPr>
                <w:sz w:val="16"/>
                <w:szCs w:val="20"/>
              </w:rPr>
            </w:pPr>
            <w:r w:rsidRPr="00E72F74">
              <w:rPr>
                <w:sz w:val="16"/>
                <w:szCs w:val="20"/>
              </w:rPr>
              <w:t>13097 (15.2)</w:t>
            </w:r>
          </w:p>
        </w:tc>
      </w:tr>
      <w:tr w:rsidR="00E72F74" w:rsidRPr="00E72F74" w14:paraId="1768FB22" w14:textId="77777777" w:rsidTr="00E72F74">
        <w:tc>
          <w:tcPr>
            <w:tcW w:w="882" w:type="pct"/>
          </w:tcPr>
          <w:p w14:paraId="7889D4D2" w14:textId="77777777" w:rsidR="008E63A1" w:rsidRPr="00E72F74" w:rsidRDefault="006D4D2D" w:rsidP="00E72F74">
            <w:pPr>
              <w:pStyle w:val="Compact"/>
              <w:spacing w:before="0" w:after="0"/>
              <w:rPr>
                <w:sz w:val="16"/>
                <w:szCs w:val="20"/>
              </w:rPr>
            </w:pPr>
            <w:r w:rsidRPr="00E72F74">
              <w:rPr>
                <w:sz w:val="16"/>
                <w:szCs w:val="20"/>
              </w:rPr>
              <w:t>Charlson (%)</w:t>
            </w:r>
          </w:p>
        </w:tc>
        <w:tc>
          <w:tcPr>
            <w:tcW w:w="973" w:type="pct"/>
          </w:tcPr>
          <w:p w14:paraId="5AB68495" w14:textId="77777777" w:rsidR="008E63A1" w:rsidRPr="00E72F74" w:rsidRDefault="008E63A1" w:rsidP="00E72F74">
            <w:pPr>
              <w:spacing w:after="0"/>
              <w:rPr>
                <w:sz w:val="16"/>
                <w:szCs w:val="20"/>
              </w:rPr>
            </w:pPr>
          </w:p>
        </w:tc>
        <w:tc>
          <w:tcPr>
            <w:tcW w:w="615" w:type="pct"/>
          </w:tcPr>
          <w:p w14:paraId="2709318E" w14:textId="77777777" w:rsidR="008E63A1" w:rsidRPr="00E72F74" w:rsidRDefault="008E63A1" w:rsidP="00E72F74">
            <w:pPr>
              <w:spacing w:after="0"/>
              <w:rPr>
                <w:sz w:val="16"/>
                <w:szCs w:val="20"/>
              </w:rPr>
            </w:pPr>
          </w:p>
        </w:tc>
        <w:tc>
          <w:tcPr>
            <w:tcW w:w="0" w:type="auto"/>
          </w:tcPr>
          <w:p w14:paraId="26BEDDDE" w14:textId="77777777" w:rsidR="008E63A1" w:rsidRPr="00E72F74" w:rsidRDefault="008E63A1" w:rsidP="00E72F74">
            <w:pPr>
              <w:spacing w:after="0"/>
              <w:rPr>
                <w:sz w:val="16"/>
                <w:szCs w:val="20"/>
              </w:rPr>
            </w:pPr>
          </w:p>
        </w:tc>
        <w:tc>
          <w:tcPr>
            <w:tcW w:w="615" w:type="pct"/>
          </w:tcPr>
          <w:p w14:paraId="035259DB" w14:textId="77777777" w:rsidR="008E63A1" w:rsidRPr="00E72F74" w:rsidRDefault="008E63A1" w:rsidP="00E72F74">
            <w:pPr>
              <w:spacing w:after="0"/>
              <w:rPr>
                <w:sz w:val="16"/>
                <w:szCs w:val="20"/>
              </w:rPr>
            </w:pPr>
          </w:p>
        </w:tc>
        <w:tc>
          <w:tcPr>
            <w:tcW w:w="721" w:type="pct"/>
          </w:tcPr>
          <w:p w14:paraId="094DCF9F" w14:textId="77777777" w:rsidR="008E63A1" w:rsidRPr="00E72F74" w:rsidRDefault="008E63A1" w:rsidP="00E72F74">
            <w:pPr>
              <w:spacing w:after="0"/>
              <w:rPr>
                <w:sz w:val="16"/>
                <w:szCs w:val="20"/>
              </w:rPr>
            </w:pPr>
          </w:p>
        </w:tc>
        <w:tc>
          <w:tcPr>
            <w:tcW w:w="615" w:type="pct"/>
          </w:tcPr>
          <w:p w14:paraId="0922CEEC" w14:textId="77777777" w:rsidR="008E63A1" w:rsidRPr="00E72F74" w:rsidRDefault="008E63A1" w:rsidP="00E72F74">
            <w:pPr>
              <w:spacing w:after="0"/>
              <w:rPr>
                <w:sz w:val="16"/>
                <w:szCs w:val="20"/>
              </w:rPr>
            </w:pPr>
          </w:p>
        </w:tc>
      </w:tr>
      <w:tr w:rsidR="00E72F74" w:rsidRPr="00E72F74" w14:paraId="12BD7EE8" w14:textId="77777777" w:rsidTr="00E72F74">
        <w:tc>
          <w:tcPr>
            <w:tcW w:w="882" w:type="pct"/>
          </w:tcPr>
          <w:p w14:paraId="317715E8" w14:textId="77777777" w:rsidR="008E63A1" w:rsidRPr="00E72F74" w:rsidRDefault="008E63A1" w:rsidP="00E72F74">
            <w:pPr>
              <w:spacing w:after="0"/>
              <w:rPr>
                <w:sz w:val="16"/>
                <w:szCs w:val="20"/>
              </w:rPr>
            </w:pPr>
          </w:p>
        </w:tc>
        <w:tc>
          <w:tcPr>
            <w:tcW w:w="973" w:type="pct"/>
          </w:tcPr>
          <w:p w14:paraId="40902DF6" w14:textId="77777777" w:rsidR="008E63A1" w:rsidRPr="00E72F74" w:rsidRDefault="006D4D2D" w:rsidP="00E72F74">
            <w:pPr>
              <w:pStyle w:val="Compact"/>
              <w:spacing w:before="0" w:after="0"/>
              <w:rPr>
                <w:sz w:val="16"/>
                <w:szCs w:val="20"/>
              </w:rPr>
            </w:pPr>
            <w:r w:rsidRPr="00E72F74">
              <w:rPr>
                <w:sz w:val="16"/>
                <w:szCs w:val="20"/>
              </w:rPr>
              <w:t>0</w:t>
            </w:r>
          </w:p>
        </w:tc>
        <w:tc>
          <w:tcPr>
            <w:tcW w:w="615" w:type="pct"/>
          </w:tcPr>
          <w:p w14:paraId="7640178C" w14:textId="77777777" w:rsidR="008E63A1" w:rsidRPr="00E72F74" w:rsidRDefault="006D4D2D" w:rsidP="00E72F74">
            <w:pPr>
              <w:pStyle w:val="Compact"/>
              <w:spacing w:before="0" w:after="0"/>
              <w:rPr>
                <w:sz w:val="16"/>
                <w:szCs w:val="20"/>
              </w:rPr>
            </w:pPr>
            <w:r w:rsidRPr="00E72F74">
              <w:rPr>
                <w:sz w:val="16"/>
                <w:szCs w:val="20"/>
              </w:rPr>
              <w:t>1311 (67.4)</w:t>
            </w:r>
          </w:p>
        </w:tc>
        <w:tc>
          <w:tcPr>
            <w:tcW w:w="0" w:type="auto"/>
          </w:tcPr>
          <w:p w14:paraId="13D44641" w14:textId="77777777" w:rsidR="008E63A1" w:rsidRPr="00E72F74" w:rsidRDefault="006D4D2D" w:rsidP="00E72F74">
            <w:pPr>
              <w:pStyle w:val="Compact"/>
              <w:spacing w:before="0" w:after="0"/>
              <w:rPr>
                <w:sz w:val="16"/>
                <w:szCs w:val="20"/>
              </w:rPr>
            </w:pPr>
            <w:r w:rsidRPr="00E72F74">
              <w:rPr>
                <w:sz w:val="16"/>
                <w:szCs w:val="20"/>
              </w:rPr>
              <w:t>65028 (77.0)</w:t>
            </w:r>
          </w:p>
        </w:tc>
        <w:tc>
          <w:tcPr>
            <w:tcW w:w="615" w:type="pct"/>
          </w:tcPr>
          <w:p w14:paraId="5197F0C5" w14:textId="77777777" w:rsidR="008E63A1" w:rsidRPr="00E72F74" w:rsidRDefault="006D4D2D" w:rsidP="00E72F74">
            <w:pPr>
              <w:pStyle w:val="Compact"/>
              <w:spacing w:before="0" w:after="0"/>
              <w:rPr>
                <w:sz w:val="16"/>
                <w:szCs w:val="20"/>
              </w:rPr>
            </w:pPr>
            <w:r w:rsidRPr="00E72F74">
              <w:rPr>
                <w:sz w:val="16"/>
                <w:szCs w:val="20"/>
              </w:rPr>
              <w:t>1863 (66.1)</w:t>
            </w:r>
          </w:p>
        </w:tc>
        <w:tc>
          <w:tcPr>
            <w:tcW w:w="721" w:type="pct"/>
          </w:tcPr>
          <w:p w14:paraId="4CFCA882" w14:textId="77777777" w:rsidR="008E63A1" w:rsidRPr="00E72F74" w:rsidRDefault="006D4D2D" w:rsidP="00E72F74">
            <w:pPr>
              <w:pStyle w:val="Compact"/>
              <w:spacing w:before="0" w:after="0"/>
              <w:rPr>
                <w:sz w:val="16"/>
                <w:szCs w:val="20"/>
              </w:rPr>
            </w:pPr>
            <w:r w:rsidRPr="00E72F74">
              <w:rPr>
                <w:sz w:val="16"/>
                <w:szCs w:val="20"/>
              </w:rPr>
              <w:t>64476 (77.1)</w:t>
            </w:r>
          </w:p>
        </w:tc>
        <w:tc>
          <w:tcPr>
            <w:tcW w:w="615" w:type="pct"/>
          </w:tcPr>
          <w:p w14:paraId="13D94F22" w14:textId="77777777" w:rsidR="008E63A1" w:rsidRPr="00E72F74" w:rsidRDefault="006D4D2D" w:rsidP="00E72F74">
            <w:pPr>
              <w:pStyle w:val="Compact"/>
              <w:spacing w:before="0" w:after="0"/>
              <w:rPr>
                <w:sz w:val="16"/>
                <w:szCs w:val="20"/>
              </w:rPr>
            </w:pPr>
            <w:r w:rsidRPr="00E72F74">
              <w:rPr>
                <w:sz w:val="16"/>
                <w:szCs w:val="20"/>
              </w:rPr>
              <w:t>66339 (76.8)</w:t>
            </w:r>
          </w:p>
        </w:tc>
      </w:tr>
      <w:tr w:rsidR="00E72F74" w:rsidRPr="00E72F74" w14:paraId="764B4D8C" w14:textId="77777777" w:rsidTr="00E72F74">
        <w:tc>
          <w:tcPr>
            <w:tcW w:w="882" w:type="pct"/>
          </w:tcPr>
          <w:p w14:paraId="0ABA3C90" w14:textId="77777777" w:rsidR="008E63A1" w:rsidRPr="00E72F74" w:rsidRDefault="008E63A1" w:rsidP="00E72F74">
            <w:pPr>
              <w:spacing w:after="0"/>
              <w:rPr>
                <w:sz w:val="16"/>
                <w:szCs w:val="20"/>
              </w:rPr>
            </w:pPr>
          </w:p>
        </w:tc>
        <w:tc>
          <w:tcPr>
            <w:tcW w:w="973" w:type="pct"/>
          </w:tcPr>
          <w:p w14:paraId="25B20F38" w14:textId="77777777" w:rsidR="008E63A1" w:rsidRPr="00E72F74" w:rsidRDefault="006D4D2D" w:rsidP="00E72F74">
            <w:pPr>
              <w:pStyle w:val="Compact"/>
              <w:spacing w:before="0" w:after="0"/>
              <w:rPr>
                <w:sz w:val="16"/>
                <w:szCs w:val="20"/>
              </w:rPr>
            </w:pPr>
            <w:r w:rsidRPr="00E72F74">
              <w:rPr>
                <w:sz w:val="16"/>
                <w:szCs w:val="20"/>
              </w:rPr>
              <w:t>1</w:t>
            </w:r>
          </w:p>
        </w:tc>
        <w:tc>
          <w:tcPr>
            <w:tcW w:w="615" w:type="pct"/>
          </w:tcPr>
          <w:p w14:paraId="3AFEA5F2" w14:textId="77777777" w:rsidR="008E63A1" w:rsidRPr="00E72F74" w:rsidRDefault="006D4D2D" w:rsidP="00E72F74">
            <w:pPr>
              <w:pStyle w:val="Compact"/>
              <w:spacing w:before="0" w:after="0"/>
              <w:rPr>
                <w:sz w:val="16"/>
                <w:szCs w:val="20"/>
              </w:rPr>
            </w:pPr>
            <w:r w:rsidRPr="00E72F74">
              <w:rPr>
                <w:sz w:val="16"/>
                <w:szCs w:val="20"/>
              </w:rPr>
              <w:t>362 (18.6)</w:t>
            </w:r>
          </w:p>
        </w:tc>
        <w:tc>
          <w:tcPr>
            <w:tcW w:w="0" w:type="auto"/>
          </w:tcPr>
          <w:p w14:paraId="5630FD25" w14:textId="77777777" w:rsidR="008E63A1" w:rsidRPr="00E72F74" w:rsidRDefault="006D4D2D" w:rsidP="00E72F74">
            <w:pPr>
              <w:pStyle w:val="Compact"/>
              <w:spacing w:before="0" w:after="0"/>
              <w:rPr>
                <w:sz w:val="16"/>
                <w:szCs w:val="20"/>
              </w:rPr>
            </w:pPr>
            <w:r w:rsidRPr="00E72F74">
              <w:rPr>
                <w:sz w:val="16"/>
                <w:szCs w:val="20"/>
              </w:rPr>
              <w:t>11841 (14.0)</w:t>
            </w:r>
          </w:p>
        </w:tc>
        <w:tc>
          <w:tcPr>
            <w:tcW w:w="615" w:type="pct"/>
          </w:tcPr>
          <w:p w14:paraId="306C522E" w14:textId="77777777" w:rsidR="008E63A1" w:rsidRPr="00E72F74" w:rsidRDefault="006D4D2D" w:rsidP="00E72F74">
            <w:pPr>
              <w:pStyle w:val="Compact"/>
              <w:spacing w:before="0" w:after="0"/>
              <w:rPr>
                <w:sz w:val="16"/>
                <w:szCs w:val="20"/>
              </w:rPr>
            </w:pPr>
            <w:r w:rsidRPr="00E72F74">
              <w:rPr>
                <w:sz w:val="16"/>
                <w:szCs w:val="20"/>
              </w:rPr>
              <w:t>524 (18.6)</w:t>
            </w:r>
          </w:p>
        </w:tc>
        <w:tc>
          <w:tcPr>
            <w:tcW w:w="721" w:type="pct"/>
          </w:tcPr>
          <w:p w14:paraId="46996B1A" w14:textId="77777777" w:rsidR="008E63A1" w:rsidRPr="00E72F74" w:rsidRDefault="006D4D2D" w:rsidP="00E72F74">
            <w:pPr>
              <w:pStyle w:val="Compact"/>
              <w:spacing w:before="0" w:after="0"/>
              <w:rPr>
                <w:sz w:val="16"/>
                <w:szCs w:val="20"/>
              </w:rPr>
            </w:pPr>
            <w:r w:rsidRPr="00E72F74">
              <w:rPr>
                <w:sz w:val="16"/>
                <w:szCs w:val="20"/>
              </w:rPr>
              <w:t>11679 (14.0)</w:t>
            </w:r>
          </w:p>
        </w:tc>
        <w:tc>
          <w:tcPr>
            <w:tcW w:w="615" w:type="pct"/>
          </w:tcPr>
          <w:p w14:paraId="06AEADB9" w14:textId="77777777" w:rsidR="008E63A1" w:rsidRPr="00E72F74" w:rsidRDefault="006D4D2D" w:rsidP="00E72F74">
            <w:pPr>
              <w:pStyle w:val="Compact"/>
              <w:spacing w:before="0" w:after="0"/>
              <w:rPr>
                <w:sz w:val="16"/>
                <w:szCs w:val="20"/>
              </w:rPr>
            </w:pPr>
            <w:r w:rsidRPr="00E72F74">
              <w:rPr>
                <w:sz w:val="16"/>
                <w:szCs w:val="20"/>
              </w:rPr>
              <w:t>12203 (14.1)</w:t>
            </w:r>
          </w:p>
        </w:tc>
      </w:tr>
      <w:tr w:rsidR="00E72F74" w:rsidRPr="00E72F74" w14:paraId="4AC13F5A" w14:textId="77777777" w:rsidTr="00E72F74">
        <w:tc>
          <w:tcPr>
            <w:tcW w:w="882" w:type="pct"/>
          </w:tcPr>
          <w:p w14:paraId="41EAEEAB" w14:textId="77777777" w:rsidR="008E63A1" w:rsidRPr="00E72F74" w:rsidRDefault="008E63A1" w:rsidP="00E72F74">
            <w:pPr>
              <w:spacing w:after="0"/>
              <w:rPr>
                <w:sz w:val="16"/>
                <w:szCs w:val="20"/>
              </w:rPr>
            </w:pPr>
          </w:p>
        </w:tc>
        <w:tc>
          <w:tcPr>
            <w:tcW w:w="973" w:type="pct"/>
          </w:tcPr>
          <w:p w14:paraId="6CD2E4DE" w14:textId="77777777" w:rsidR="008E63A1" w:rsidRPr="00E72F74" w:rsidRDefault="006D4D2D" w:rsidP="00E72F74">
            <w:pPr>
              <w:pStyle w:val="Compact"/>
              <w:spacing w:before="0" w:after="0"/>
              <w:rPr>
                <w:sz w:val="16"/>
                <w:szCs w:val="20"/>
              </w:rPr>
            </w:pPr>
            <w:r w:rsidRPr="00E72F74">
              <w:rPr>
                <w:sz w:val="16"/>
                <w:szCs w:val="20"/>
              </w:rPr>
              <w:t>2</w:t>
            </w:r>
          </w:p>
        </w:tc>
        <w:tc>
          <w:tcPr>
            <w:tcW w:w="615" w:type="pct"/>
          </w:tcPr>
          <w:p w14:paraId="71A3152D" w14:textId="77777777" w:rsidR="008E63A1" w:rsidRPr="00E72F74" w:rsidRDefault="006D4D2D" w:rsidP="00E72F74">
            <w:pPr>
              <w:pStyle w:val="Compact"/>
              <w:spacing w:before="0" w:after="0"/>
              <w:rPr>
                <w:sz w:val="16"/>
                <w:szCs w:val="20"/>
              </w:rPr>
            </w:pPr>
            <w:r w:rsidRPr="00E72F74">
              <w:rPr>
                <w:sz w:val="16"/>
                <w:szCs w:val="20"/>
              </w:rPr>
              <w:t xml:space="preserve">161 </w:t>
            </w:r>
            <w:proofErr w:type="gramStart"/>
            <w:r w:rsidRPr="00E72F74">
              <w:rPr>
                <w:sz w:val="16"/>
                <w:szCs w:val="20"/>
              </w:rPr>
              <w:t>( 8.3</w:t>
            </w:r>
            <w:proofErr w:type="gramEnd"/>
            <w:r w:rsidRPr="00E72F74">
              <w:rPr>
                <w:sz w:val="16"/>
                <w:szCs w:val="20"/>
              </w:rPr>
              <w:t>)</w:t>
            </w:r>
          </w:p>
        </w:tc>
        <w:tc>
          <w:tcPr>
            <w:tcW w:w="0" w:type="auto"/>
          </w:tcPr>
          <w:p w14:paraId="18705B5B" w14:textId="77777777" w:rsidR="008E63A1" w:rsidRPr="00E72F74" w:rsidRDefault="006D4D2D" w:rsidP="00E72F74">
            <w:pPr>
              <w:pStyle w:val="Compact"/>
              <w:spacing w:before="0" w:after="0"/>
              <w:rPr>
                <w:sz w:val="16"/>
                <w:szCs w:val="20"/>
              </w:rPr>
            </w:pPr>
            <w:r w:rsidRPr="00E72F74">
              <w:rPr>
                <w:sz w:val="16"/>
                <w:szCs w:val="20"/>
              </w:rPr>
              <w:t xml:space="preserve">5120 </w:t>
            </w:r>
            <w:proofErr w:type="gramStart"/>
            <w:r w:rsidRPr="00E72F74">
              <w:rPr>
                <w:sz w:val="16"/>
                <w:szCs w:val="20"/>
              </w:rPr>
              <w:t>( 6.1</w:t>
            </w:r>
            <w:proofErr w:type="gramEnd"/>
            <w:r w:rsidRPr="00E72F74">
              <w:rPr>
                <w:sz w:val="16"/>
                <w:szCs w:val="20"/>
              </w:rPr>
              <w:t>)</w:t>
            </w:r>
          </w:p>
        </w:tc>
        <w:tc>
          <w:tcPr>
            <w:tcW w:w="615" w:type="pct"/>
          </w:tcPr>
          <w:p w14:paraId="296D7D37" w14:textId="77777777" w:rsidR="008E63A1" w:rsidRPr="00E72F74" w:rsidRDefault="006D4D2D" w:rsidP="00E72F74">
            <w:pPr>
              <w:pStyle w:val="Compact"/>
              <w:spacing w:before="0" w:after="0"/>
              <w:rPr>
                <w:sz w:val="16"/>
                <w:szCs w:val="20"/>
              </w:rPr>
            </w:pPr>
            <w:r w:rsidRPr="00E72F74">
              <w:rPr>
                <w:sz w:val="16"/>
                <w:szCs w:val="20"/>
              </w:rPr>
              <w:t xml:space="preserve">248 </w:t>
            </w:r>
            <w:proofErr w:type="gramStart"/>
            <w:r w:rsidRPr="00E72F74">
              <w:rPr>
                <w:sz w:val="16"/>
                <w:szCs w:val="20"/>
              </w:rPr>
              <w:t>( 8.8</w:t>
            </w:r>
            <w:proofErr w:type="gramEnd"/>
            <w:r w:rsidRPr="00E72F74">
              <w:rPr>
                <w:sz w:val="16"/>
                <w:szCs w:val="20"/>
              </w:rPr>
              <w:t>)</w:t>
            </w:r>
          </w:p>
        </w:tc>
        <w:tc>
          <w:tcPr>
            <w:tcW w:w="721" w:type="pct"/>
          </w:tcPr>
          <w:p w14:paraId="68696192" w14:textId="77777777" w:rsidR="008E63A1" w:rsidRPr="00E72F74" w:rsidRDefault="006D4D2D" w:rsidP="00E72F74">
            <w:pPr>
              <w:pStyle w:val="Compact"/>
              <w:spacing w:before="0" w:after="0"/>
              <w:rPr>
                <w:sz w:val="16"/>
                <w:szCs w:val="20"/>
              </w:rPr>
            </w:pPr>
            <w:r w:rsidRPr="00E72F74">
              <w:rPr>
                <w:sz w:val="16"/>
                <w:szCs w:val="20"/>
              </w:rPr>
              <w:t xml:space="preserve">5033 </w:t>
            </w:r>
            <w:proofErr w:type="gramStart"/>
            <w:r w:rsidRPr="00E72F74">
              <w:rPr>
                <w:sz w:val="16"/>
                <w:szCs w:val="20"/>
              </w:rPr>
              <w:t>( 6.0</w:t>
            </w:r>
            <w:proofErr w:type="gramEnd"/>
            <w:r w:rsidRPr="00E72F74">
              <w:rPr>
                <w:sz w:val="16"/>
                <w:szCs w:val="20"/>
              </w:rPr>
              <w:t>)</w:t>
            </w:r>
          </w:p>
        </w:tc>
        <w:tc>
          <w:tcPr>
            <w:tcW w:w="615" w:type="pct"/>
          </w:tcPr>
          <w:p w14:paraId="2DD11FE4" w14:textId="77777777" w:rsidR="008E63A1" w:rsidRPr="00E72F74" w:rsidRDefault="006D4D2D" w:rsidP="00E72F74">
            <w:pPr>
              <w:pStyle w:val="Compact"/>
              <w:spacing w:before="0" w:after="0"/>
              <w:rPr>
                <w:sz w:val="16"/>
                <w:szCs w:val="20"/>
              </w:rPr>
            </w:pPr>
            <w:r w:rsidRPr="00E72F74">
              <w:rPr>
                <w:sz w:val="16"/>
                <w:szCs w:val="20"/>
              </w:rPr>
              <w:t xml:space="preserve">5281 </w:t>
            </w:r>
            <w:proofErr w:type="gramStart"/>
            <w:r w:rsidRPr="00E72F74">
              <w:rPr>
                <w:sz w:val="16"/>
                <w:szCs w:val="20"/>
              </w:rPr>
              <w:t>( 6.1</w:t>
            </w:r>
            <w:proofErr w:type="gramEnd"/>
            <w:r w:rsidRPr="00E72F74">
              <w:rPr>
                <w:sz w:val="16"/>
                <w:szCs w:val="20"/>
              </w:rPr>
              <w:t>)</w:t>
            </w:r>
          </w:p>
        </w:tc>
      </w:tr>
      <w:tr w:rsidR="00E72F74" w:rsidRPr="00E72F74" w14:paraId="2CA1A1A1" w14:textId="77777777" w:rsidTr="00E72F74">
        <w:tc>
          <w:tcPr>
            <w:tcW w:w="882" w:type="pct"/>
          </w:tcPr>
          <w:p w14:paraId="72A82B25" w14:textId="77777777" w:rsidR="008E63A1" w:rsidRPr="00E72F74" w:rsidRDefault="008E63A1" w:rsidP="00E72F74">
            <w:pPr>
              <w:spacing w:after="0"/>
              <w:rPr>
                <w:sz w:val="16"/>
                <w:szCs w:val="20"/>
              </w:rPr>
            </w:pPr>
          </w:p>
        </w:tc>
        <w:tc>
          <w:tcPr>
            <w:tcW w:w="973" w:type="pct"/>
          </w:tcPr>
          <w:p w14:paraId="388C2746" w14:textId="77777777" w:rsidR="008E63A1" w:rsidRPr="00E72F74" w:rsidRDefault="006D4D2D" w:rsidP="00E72F74">
            <w:pPr>
              <w:pStyle w:val="Compact"/>
              <w:spacing w:before="0" w:after="0"/>
              <w:rPr>
                <w:sz w:val="16"/>
                <w:szCs w:val="20"/>
              </w:rPr>
            </w:pPr>
            <w:r w:rsidRPr="00E72F74">
              <w:rPr>
                <w:sz w:val="16"/>
                <w:szCs w:val="20"/>
              </w:rPr>
              <w:t>3</w:t>
            </w:r>
          </w:p>
        </w:tc>
        <w:tc>
          <w:tcPr>
            <w:tcW w:w="615" w:type="pct"/>
          </w:tcPr>
          <w:p w14:paraId="73CB7394" w14:textId="77777777" w:rsidR="008E63A1" w:rsidRPr="00E72F74" w:rsidRDefault="006D4D2D" w:rsidP="00E72F74">
            <w:pPr>
              <w:pStyle w:val="Compact"/>
              <w:spacing w:before="0" w:after="0"/>
              <w:rPr>
                <w:sz w:val="16"/>
                <w:szCs w:val="20"/>
              </w:rPr>
            </w:pPr>
            <w:r w:rsidRPr="00E72F74">
              <w:rPr>
                <w:sz w:val="16"/>
                <w:szCs w:val="20"/>
              </w:rPr>
              <w:t xml:space="preserve">67 </w:t>
            </w:r>
            <w:proofErr w:type="gramStart"/>
            <w:r w:rsidRPr="00E72F74">
              <w:rPr>
                <w:sz w:val="16"/>
                <w:szCs w:val="20"/>
              </w:rPr>
              <w:t>( 3.4</w:t>
            </w:r>
            <w:proofErr w:type="gramEnd"/>
            <w:r w:rsidRPr="00E72F74">
              <w:rPr>
                <w:sz w:val="16"/>
                <w:szCs w:val="20"/>
              </w:rPr>
              <w:t>)</w:t>
            </w:r>
          </w:p>
        </w:tc>
        <w:tc>
          <w:tcPr>
            <w:tcW w:w="0" w:type="auto"/>
          </w:tcPr>
          <w:p w14:paraId="5F1DFC16" w14:textId="77777777" w:rsidR="008E63A1" w:rsidRPr="00E72F74" w:rsidRDefault="006D4D2D" w:rsidP="00E72F74">
            <w:pPr>
              <w:pStyle w:val="Compact"/>
              <w:spacing w:before="0" w:after="0"/>
              <w:rPr>
                <w:sz w:val="16"/>
                <w:szCs w:val="20"/>
              </w:rPr>
            </w:pPr>
            <w:r w:rsidRPr="00E72F74">
              <w:rPr>
                <w:sz w:val="16"/>
                <w:szCs w:val="20"/>
              </w:rPr>
              <w:t xml:space="preserve">1529 </w:t>
            </w:r>
            <w:proofErr w:type="gramStart"/>
            <w:r w:rsidRPr="00E72F74">
              <w:rPr>
                <w:sz w:val="16"/>
                <w:szCs w:val="20"/>
              </w:rPr>
              <w:t>( 1.8</w:t>
            </w:r>
            <w:proofErr w:type="gramEnd"/>
            <w:r w:rsidRPr="00E72F74">
              <w:rPr>
                <w:sz w:val="16"/>
                <w:szCs w:val="20"/>
              </w:rPr>
              <w:t>)</w:t>
            </w:r>
          </w:p>
        </w:tc>
        <w:tc>
          <w:tcPr>
            <w:tcW w:w="615" w:type="pct"/>
          </w:tcPr>
          <w:p w14:paraId="1C5CB3A2" w14:textId="77777777" w:rsidR="008E63A1" w:rsidRPr="00E72F74" w:rsidRDefault="006D4D2D" w:rsidP="00E72F74">
            <w:pPr>
              <w:pStyle w:val="Compact"/>
              <w:spacing w:before="0" w:after="0"/>
              <w:rPr>
                <w:sz w:val="16"/>
                <w:szCs w:val="20"/>
              </w:rPr>
            </w:pPr>
            <w:r w:rsidRPr="00E72F74">
              <w:rPr>
                <w:sz w:val="16"/>
                <w:szCs w:val="20"/>
              </w:rPr>
              <w:t xml:space="preserve">105 </w:t>
            </w:r>
            <w:proofErr w:type="gramStart"/>
            <w:r w:rsidRPr="00E72F74">
              <w:rPr>
                <w:sz w:val="16"/>
                <w:szCs w:val="20"/>
              </w:rPr>
              <w:t>( 3.7</w:t>
            </w:r>
            <w:proofErr w:type="gramEnd"/>
            <w:r w:rsidRPr="00E72F74">
              <w:rPr>
                <w:sz w:val="16"/>
                <w:szCs w:val="20"/>
              </w:rPr>
              <w:t>)</w:t>
            </w:r>
          </w:p>
        </w:tc>
        <w:tc>
          <w:tcPr>
            <w:tcW w:w="721" w:type="pct"/>
          </w:tcPr>
          <w:p w14:paraId="2B6406F3" w14:textId="77777777" w:rsidR="008E63A1" w:rsidRPr="00E72F74" w:rsidRDefault="006D4D2D" w:rsidP="00E72F74">
            <w:pPr>
              <w:pStyle w:val="Compact"/>
              <w:spacing w:before="0" w:after="0"/>
              <w:rPr>
                <w:sz w:val="16"/>
                <w:szCs w:val="20"/>
              </w:rPr>
            </w:pPr>
            <w:r w:rsidRPr="00E72F74">
              <w:rPr>
                <w:sz w:val="16"/>
                <w:szCs w:val="20"/>
              </w:rPr>
              <w:t xml:space="preserve">1491 </w:t>
            </w:r>
            <w:proofErr w:type="gramStart"/>
            <w:r w:rsidRPr="00E72F74">
              <w:rPr>
                <w:sz w:val="16"/>
                <w:szCs w:val="20"/>
              </w:rPr>
              <w:t>( 1.8</w:t>
            </w:r>
            <w:proofErr w:type="gramEnd"/>
            <w:r w:rsidRPr="00E72F74">
              <w:rPr>
                <w:sz w:val="16"/>
                <w:szCs w:val="20"/>
              </w:rPr>
              <w:t>)</w:t>
            </w:r>
          </w:p>
        </w:tc>
        <w:tc>
          <w:tcPr>
            <w:tcW w:w="615" w:type="pct"/>
          </w:tcPr>
          <w:p w14:paraId="376B5B7D" w14:textId="77777777" w:rsidR="008E63A1" w:rsidRPr="00E72F74" w:rsidRDefault="006D4D2D" w:rsidP="00E72F74">
            <w:pPr>
              <w:pStyle w:val="Compact"/>
              <w:spacing w:before="0" w:after="0"/>
              <w:rPr>
                <w:sz w:val="16"/>
                <w:szCs w:val="20"/>
              </w:rPr>
            </w:pPr>
            <w:r w:rsidRPr="00E72F74">
              <w:rPr>
                <w:sz w:val="16"/>
                <w:szCs w:val="20"/>
              </w:rPr>
              <w:t xml:space="preserve">1596 </w:t>
            </w:r>
            <w:proofErr w:type="gramStart"/>
            <w:r w:rsidRPr="00E72F74">
              <w:rPr>
                <w:sz w:val="16"/>
                <w:szCs w:val="20"/>
              </w:rPr>
              <w:t>( 1.8</w:t>
            </w:r>
            <w:proofErr w:type="gramEnd"/>
            <w:r w:rsidRPr="00E72F74">
              <w:rPr>
                <w:sz w:val="16"/>
                <w:szCs w:val="20"/>
              </w:rPr>
              <w:t>)</w:t>
            </w:r>
          </w:p>
        </w:tc>
      </w:tr>
      <w:tr w:rsidR="00E72F74" w:rsidRPr="00E72F74" w14:paraId="71C2CD52" w14:textId="77777777" w:rsidTr="00E72F74">
        <w:tc>
          <w:tcPr>
            <w:tcW w:w="882" w:type="pct"/>
          </w:tcPr>
          <w:p w14:paraId="4FC26173" w14:textId="77777777" w:rsidR="008E63A1" w:rsidRPr="00E72F74" w:rsidRDefault="008E63A1" w:rsidP="00E72F74">
            <w:pPr>
              <w:spacing w:after="0"/>
              <w:rPr>
                <w:sz w:val="16"/>
                <w:szCs w:val="20"/>
              </w:rPr>
            </w:pPr>
          </w:p>
        </w:tc>
        <w:tc>
          <w:tcPr>
            <w:tcW w:w="973" w:type="pct"/>
          </w:tcPr>
          <w:p w14:paraId="6F2148F3" w14:textId="77777777" w:rsidR="008E63A1" w:rsidRPr="00E72F74" w:rsidRDefault="006D4D2D" w:rsidP="00E72F74">
            <w:pPr>
              <w:pStyle w:val="Compact"/>
              <w:spacing w:before="0" w:after="0"/>
              <w:rPr>
                <w:sz w:val="16"/>
                <w:szCs w:val="20"/>
              </w:rPr>
            </w:pPr>
            <w:r w:rsidRPr="00E72F74">
              <w:rPr>
                <w:sz w:val="16"/>
                <w:szCs w:val="20"/>
              </w:rPr>
              <w:t>4+</w:t>
            </w:r>
          </w:p>
        </w:tc>
        <w:tc>
          <w:tcPr>
            <w:tcW w:w="615" w:type="pct"/>
          </w:tcPr>
          <w:p w14:paraId="6AF879C0" w14:textId="77777777" w:rsidR="008E63A1" w:rsidRPr="00E72F74" w:rsidRDefault="006D4D2D" w:rsidP="00E72F74">
            <w:pPr>
              <w:pStyle w:val="Compact"/>
              <w:spacing w:before="0" w:after="0"/>
              <w:rPr>
                <w:sz w:val="16"/>
                <w:szCs w:val="20"/>
              </w:rPr>
            </w:pPr>
            <w:r w:rsidRPr="00E72F74">
              <w:rPr>
                <w:sz w:val="16"/>
                <w:szCs w:val="20"/>
              </w:rPr>
              <w:t xml:space="preserve">45 </w:t>
            </w:r>
            <w:proofErr w:type="gramStart"/>
            <w:r w:rsidRPr="00E72F74">
              <w:rPr>
                <w:sz w:val="16"/>
                <w:szCs w:val="20"/>
              </w:rPr>
              <w:t>( 2.3</w:t>
            </w:r>
            <w:proofErr w:type="gramEnd"/>
            <w:r w:rsidRPr="00E72F74">
              <w:rPr>
                <w:sz w:val="16"/>
                <w:szCs w:val="20"/>
              </w:rPr>
              <w:t>)</w:t>
            </w:r>
          </w:p>
        </w:tc>
        <w:tc>
          <w:tcPr>
            <w:tcW w:w="0" w:type="auto"/>
          </w:tcPr>
          <w:p w14:paraId="5963B51B" w14:textId="77777777" w:rsidR="008E63A1" w:rsidRPr="00E72F74" w:rsidRDefault="006D4D2D" w:rsidP="00E72F74">
            <w:pPr>
              <w:pStyle w:val="Compact"/>
              <w:spacing w:before="0" w:after="0"/>
              <w:rPr>
                <w:sz w:val="16"/>
                <w:szCs w:val="20"/>
              </w:rPr>
            </w:pPr>
            <w:r w:rsidRPr="00E72F74">
              <w:rPr>
                <w:sz w:val="16"/>
                <w:szCs w:val="20"/>
              </w:rPr>
              <w:t xml:space="preserve">951 </w:t>
            </w:r>
            <w:proofErr w:type="gramStart"/>
            <w:r w:rsidRPr="00E72F74">
              <w:rPr>
                <w:sz w:val="16"/>
                <w:szCs w:val="20"/>
              </w:rPr>
              <w:t>( 1.1</w:t>
            </w:r>
            <w:proofErr w:type="gramEnd"/>
            <w:r w:rsidRPr="00E72F74">
              <w:rPr>
                <w:sz w:val="16"/>
                <w:szCs w:val="20"/>
              </w:rPr>
              <w:t>)</w:t>
            </w:r>
          </w:p>
        </w:tc>
        <w:tc>
          <w:tcPr>
            <w:tcW w:w="615" w:type="pct"/>
          </w:tcPr>
          <w:p w14:paraId="6127BE79" w14:textId="77777777" w:rsidR="008E63A1" w:rsidRPr="00E72F74" w:rsidRDefault="006D4D2D" w:rsidP="00E72F74">
            <w:pPr>
              <w:pStyle w:val="Compact"/>
              <w:spacing w:before="0" w:after="0"/>
              <w:rPr>
                <w:sz w:val="16"/>
                <w:szCs w:val="20"/>
              </w:rPr>
            </w:pPr>
            <w:r w:rsidRPr="00E72F74">
              <w:rPr>
                <w:sz w:val="16"/>
                <w:szCs w:val="20"/>
              </w:rPr>
              <w:t xml:space="preserve">79 </w:t>
            </w:r>
            <w:proofErr w:type="gramStart"/>
            <w:r w:rsidRPr="00E72F74">
              <w:rPr>
                <w:sz w:val="16"/>
                <w:szCs w:val="20"/>
              </w:rPr>
              <w:t>( 2.8</w:t>
            </w:r>
            <w:proofErr w:type="gramEnd"/>
            <w:r w:rsidRPr="00E72F74">
              <w:rPr>
                <w:sz w:val="16"/>
                <w:szCs w:val="20"/>
              </w:rPr>
              <w:t>)</w:t>
            </w:r>
          </w:p>
        </w:tc>
        <w:tc>
          <w:tcPr>
            <w:tcW w:w="721" w:type="pct"/>
          </w:tcPr>
          <w:p w14:paraId="4CC316DA" w14:textId="77777777" w:rsidR="008E63A1" w:rsidRPr="00E72F74" w:rsidRDefault="006D4D2D" w:rsidP="00E72F74">
            <w:pPr>
              <w:pStyle w:val="Compact"/>
              <w:spacing w:before="0" w:after="0"/>
              <w:rPr>
                <w:sz w:val="16"/>
                <w:szCs w:val="20"/>
              </w:rPr>
            </w:pPr>
            <w:r w:rsidRPr="00E72F74">
              <w:rPr>
                <w:sz w:val="16"/>
                <w:szCs w:val="20"/>
              </w:rPr>
              <w:t xml:space="preserve">917 </w:t>
            </w:r>
            <w:proofErr w:type="gramStart"/>
            <w:r w:rsidRPr="00E72F74">
              <w:rPr>
                <w:sz w:val="16"/>
                <w:szCs w:val="20"/>
              </w:rPr>
              <w:t>( 1.1</w:t>
            </w:r>
            <w:proofErr w:type="gramEnd"/>
            <w:r w:rsidRPr="00E72F74">
              <w:rPr>
                <w:sz w:val="16"/>
                <w:szCs w:val="20"/>
              </w:rPr>
              <w:t>)</w:t>
            </w:r>
          </w:p>
        </w:tc>
        <w:tc>
          <w:tcPr>
            <w:tcW w:w="615" w:type="pct"/>
          </w:tcPr>
          <w:p w14:paraId="73507C70" w14:textId="77777777" w:rsidR="008E63A1" w:rsidRPr="00E72F74" w:rsidRDefault="006D4D2D" w:rsidP="00E72F74">
            <w:pPr>
              <w:pStyle w:val="Compact"/>
              <w:spacing w:before="0" w:after="0"/>
              <w:rPr>
                <w:sz w:val="16"/>
                <w:szCs w:val="20"/>
              </w:rPr>
            </w:pPr>
            <w:r w:rsidRPr="00E72F74">
              <w:rPr>
                <w:sz w:val="16"/>
                <w:szCs w:val="20"/>
              </w:rPr>
              <w:t xml:space="preserve">996 </w:t>
            </w:r>
            <w:proofErr w:type="gramStart"/>
            <w:r w:rsidRPr="00E72F74">
              <w:rPr>
                <w:sz w:val="16"/>
                <w:szCs w:val="20"/>
              </w:rPr>
              <w:t>( 1.2</w:t>
            </w:r>
            <w:proofErr w:type="gramEnd"/>
            <w:r w:rsidRPr="00E72F74">
              <w:rPr>
                <w:sz w:val="16"/>
                <w:szCs w:val="20"/>
              </w:rPr>
              <w:t>)</w:t>
            </w:r>
          </w:p>
        </w:tc>
      </w:tr>
      <w:tr w:rsidR="00E72F74" w:rsidRPr="00E72F74" w14:paraId="7450C86F" w14:textId="77777777" w:rsidTr="00E72F74">
        <w:tc>
          <w:tcPr>
            <w:tcW w:w="882" w:type="pct"/>
          </w:tcPr>
          <w:p w14:paraId="594BADB6" w14:textId="77777777" w:rsidR="008E63A1" w:rsidRPr="00E72F74" w:rsidRDefault="006D4D2D" w:rsidP="00E72F74">
            <w:pPr>
              <w:pStyle w:val="Compact"/>
              <w:spacing w:before="0" w:after="0"/>
              <w:rPr>
                <w:sz w:val="16"/>
                <w:szCs w:val="20"/>
              </w:rPr>
            </w:pPr>
            <w:r w:rsidRPr="00E72F74">
              <w:rPr>
                <w:sz w:val="16"/>
                <w:szCs w:val="20"/>
              </w:rPr>
              <w:t>Elixhauser (%)</w:t>
            </w:r>
          </w:p>
        </w:tc>
        <w:tc>
          <w:tcPr>
            <w:tcW w:w="973" w:type="pct"/>
          </w:tcPr>
          <w:p w14:paraId="475400C0" w14:textId="77777777" w:rsidR="008E63A1" w:rsidRPr="00E72F74" w:rsidRDefault="008E63A1" w:rsidP="00E72F74">
            <w:pPr>
              <w:spacing w:after="0"/>
              <w:rPr>
                <w:sz w:val="16"/>
                <w:szCs w:val="20"/>
              </w:rPr>
            </w:pPr>
          </w:p>
        </w:tc>
        <w:tc>
          <w:tcPr>
            <w:tcW w:w="615" w:type="pct"/>
          </w:tcPr>
          <w:p w14:paraId="7CAD9339" w14:textId="77777777" w:rsidR="008E63A1" w:rsidRPr="00E72F74" w:rsidRDefault="008E63A1" w:rsidP="00E72F74">
            <w:pPr>
              <w:spacing w:after="0"/>
              <w:rPr>
                <w:sz w:val="16"/>
                <w:szCs w:val="20"/>
              </w:rPr>
            </w:pPr>
          </w:p>
        </w:tc>
        <w:tc>
          <w:tcPr>
            <w:tcW w:w="0" w:type="auto"/>
          </w:tcPr>
          <w:p w14:paraId="29F5EADE" w14:textId="77777777" w:rsidR="008E63A1" w:rsidRPr="00E72F74" w:rsidRDefault="008E63A1" w:rsidP="00E72F74">
            <w:pPr>
              <w:spacing w:after="0"/>
              <w:rPr>
                <w:sz w:val="16"/>
                <w:szCs w:val="20"/>
              </w:rPr>
            </w:pPr>
          </w:p>
        </w:tc>
        <w:tc>
          <w:tcPr>
            <w:tcW w:w="615" w:type="pct"/>
          </w:tcPr>
          <w:p w14:paraId="5A40158C" w14:textId="77777777" w:rsidR="008E63A1" w:rsidRPr="00E72F74" w:rsidRDefault="008E63A1" w:rsidP="00E72F74">
            <w:pPr>
              <w:spacing w:after="0"/>
              <w:rPr>
                <w:sz w:val="16"/>
                <w:szCs w:val="20"/>
              </w:rPr>
            </w:pPr>
          </w:p>
        </w:tc>
        <w:tc>
          <w:tcPr>
            <w:tcW w:w="721" w:type="pct"/>
          </w:tcPr>
          <w:p w14:paraId="67877FF6" w14:textId="77777777" w:rsidR="008E63A1" w:rsidRPr="00E72F74" w:rsidRDefault="008E63A1" w:rsidP="00E72F74">
            <w:pPr>
              <w:spacing w:after="0"/>
              <w:rPr>
                <w:sz w:val="16"/>
                <w:szCs w:val="20"/>
              </w:rPr>
            </w:pPr>
          </w:p>
        </w:tc>
        <w:tc>
          <w:tcPr>
            <w:tcW w:w="615" w:type="pct"/>
          </w:tcPr>
          <w:p w14:paraId="5444F3FB" w14:textId="77777777" w:rsidR="008E63A1" w:rsidRPr="00E72F74" w:rsidRDefault="008E63A1" w:rsidP="00E72F74">
            <w:pPr>
              <w:spacing w:after="0"/>
              <w:rPr>
                <w:sz w:val="16"/>
                <w:szCs w:val="20"/>
              </w:rPr>
            </w:pPr>
          </w:p>
        </w:tc>
      </w:tr>
      <w:tr w:rsidR="00E72F74" w:rsidRPr="00E72F74" w14:paraId="114FB02F" w14:textId="77777777" w:rsidTr="00E72F74">
        <w:tc>
          <w:tcPr>
            <w:tcW w:w="882" w:type="pct"/>
          </w:tcPr>
          <w:p w14:paraId="5A264BE0" w14:textId="77777777" w:rsidR="008E63A1" w:rsidRPr="00E72F74" w:rsidRDefault="008E63A1" w:rsidP="00E72F74">
            <w:pPr>
              <w:spacing w:after="0"/>
              <w:rPr>
                <w:sz w:val="16"/>
                <w:szCs w:val="20"/>
              </w:rPr>
            </w:pPr>
          </w:p>
        </w:tc>
        <w:tc>
          <w:tcPr>
            <w:tcW w:w="973" w:type="pct"/>
          </w:tcPr>
          <w:p w14:paraId="0A39AC77" w14:textId="77777777" w:rsidR="008E63A1" w:rsidRPr="00E72F74" w:rsidRDefault="006D4D2D" w:rsidP="00E72F74">
            <w:pPr>
              <w:pStyle w:val="Compact"/>
              <w:spacing w:before="0" w:after="0"/>
              <w:rPr>
                <w:sz w:val="16"/>
                <w:szCs w:val="20"/>
              </w:rPr>
            </w:pPr>
            <w:r w:rsidRPr="00E72F74">
              <w:rPr>
                <w:sz w:val="16"/>
                <w:szCs w:val="20"/>
              </w:rPr>
              <w:t>0</w:t>
            </w:r>
          </w:p>
        </w:tc>
        <w:tc>
          <w:tcPr>
            <w:tcW w:w="615" w:type="pct"/>
          </w:tcPr>
          <w:p w14:paraId="619A0DC5" w14:textId="77777777" w:rsidR="008E63A1" w:rsidRPr="00E72F74" w:rsidRDefault="006D4D2D" w:rsidP="00E72F74">
            <w:pPr>
              <w:pStyle w:val="Compact"/>
              <w:spacing w:before="0" w:after="0"/>
              <w:rPr>
                <w:sz w:val="16"/>
                <w:szCs w:val="20"/>
              </w:rPr>
            </w:pPr>
            <w:r w:rsidRPr="00E72F74">
              <w:rPr>
                <w:sz w:val="16"/>
                <w:szCs w:val="20"/>
              </w:rPr>
              <w:t>876 (45.0)</w:t>
            </w:r>
          </w:p>
        </w:tc>
        <w:tc>
          <w:tcPr>
            <w:tcW w:w="0" w:type="auto"/>
          </w:tcPr>
          <w:p w14:paraId="6E0F35C6" w14:textId="77777777" w:rsidR="008E63A1" w:rsidRPr="00E72F74" w:rsidRDefault="006D4D2D" w:rsidP="00E72F74">
            <w:pPr>
              <w:pStyle w:val="Compact"/>
              <w:spacing w:before="0" w:after="0"/>
              <w:rPr>
                <w:sz w:val="16"/>
                <w:szCs w:val="20"/>
              </w:rPr>
            </w:pPr>
            <w:r w:rsidRPr="00E72F74">
              <w:rPr>
                <w:sz w:val="16"/>
                <w:szCs w:val="20"/>
              </w:rPr>
              <w:t>48628 (57.6)</w:t>
            </w:r>
          </w:p>
        </w:tc>
        <w:tc>
          <w:tcPr>
            <w:tcW w:w="615" w:type="pct"/>
          </w:tcPr>
          <w:p w14:paraId="588EECC2" w14:textId="77777777" w:rsidR="008E63A1" w:rsidRPr="00E72F74" w:rsidRDefault="006D4D2D" w:rsidP="00E72F74">
            <w:pPr>
              <w:pStyle w:val="Compact"/>
              <w:spacing w:before="0" w:after="0"/>
              <w:rPr>
                <w:sz w:val="16"/>
                <w:szCs w:val="20"/>
              </w:rPr>
            </w:pPr>
            <w:r w:rsidRPr="00E72F74">
              <w:rPr>
                <w:sz w:val="16"/>
                <w:szCs w:val="20"/>
              </w:rPr>
              <w:t>1272 (45.1)</w:t>
            </w:r>
          </w:p>
        </w:tc>
        <w:tc>
          <w:tcPr>
            <w:tcW w:w="721" w:type="pct"/>
          </w:tcPr>
          <w:p w14:paraId="7E1DA3D1" w14:textId="77777777" w:rsidR="008E63A1" w:rsidRPr="00E72F74" w:rsidRDefault="006D4D2D" w:rsidP="00E72F74">
            <w:pPr>
              <w:pStyle w:val="Compact"/>
              <w:spacing w:before="0" w:after="0"/>
              <w:rPr>
                <w:sz w:val="16"/>
                <w:szCs w:val="20"/>
              </w:rPr>
            </w:pPr>
            <w:r w:rsidRPr="00E72F74">
              <w:rPr>
                <w:sz w:val="16"/>
                <w:szCs w:val="20"/>
              </w:rPr>
              <w:t>48232 (57.7)</w:t>
            </w:r>
          </w:p>
        </w:tc>
        <w:tc>
          <w:tcPr>
            <w:tcW w:w="615" w:type="pct"/>
          </w:tcPr>
          <w:p w14:paraId="522284DB" w14:textId="77777777" w:rsidR="008E63A1" w:rsidRPr="00E72F74" w:rsidRDefault="006D4D2D" w:rsidP="00E72F74">
            <w:pPr>
              <w:pStyle w:val="Compact"/>
              <w:spacing w:before="0" w:after="0"/>
              <w:rPr>
                <w:sz w:val="16"/>
                <w:szCs w:val="20"/>
              </w:rPr>
            </w:pPr>
            <w:r w:rsidRPr="00E72F74">
              <w:rPr>
                <w:sz w:val="16"/>
                <w:szCs w:val="20"/>
              </w:rPr>
              <w:t>49504 (57.3)</w:t>
            </w:r>
          </w:p>
        </w:tc>
      </w:tr>
      <w:tr w:rsidR="00E72F74" w:rsidRPr="00E72F74" w14:paraId="18AD363C" w14:textId="77777777" w:rsidTr="00E72F74">
        <w:tc>
          <w:tcPr>
            <w:tcW w:w="882" w:type="pct"/>
          </w:tcPr>
          <w:p w14:paraId="3926C0C2" w14:textId="77777777" w:rsidR="008E63A1" w:rsidRPr="00E72F74" w:rsidRDefault="008E63A1" w:rsidP="00E72F74">
            <w:pPr>
              <w:spacing w:after="0"/>
              <w:rPr>
                <w:sz w:val="16"/>
                <w:szCs w:val="20"/>
              </w:rPr>
            </w:pPr>
          </w:p>
        </w:tc>
        <w:tc>
          <w:tcPr>
            <w:tcW w:w="973" w:type="pct"/>
          </w:tcPr>
          <w:p w14:paraId="1EBDA978" w14:textId="77777777" w:rsidR="008E63A1" w:rsidRPr="00E72F74" w:rsidRDefault="006D4D2D" w:rsidP="00E72F74">
            <w:pPr>
              <w:pStyle w:val="Compact"/>
              <w:spacing w:before="0" w:after="0"/>
              <w:rPr>
                <w:sz w:val="16"/>
                <w:szCs w:val="20"/>
              </w:rPr>
            </w:pPr>
            <w:r w:rsidRPr="00E72F74">
              <w:rPr>
                <w:sz w:val="16"/>
                <w:szCs w:val="20"/>
              </w:rPr>
              <w:t>1</w:t>
            </w:r>
          </w:p>
        </w:tc>
        <w:tc>
          <w:tcPr>
            <w:tcW w:w="615" w:type="pct"/>
          </w:tcPr>
          <w:p w14:paraId="6D1B3602" w14:textId="77777777" w:rsidR="008E63A1" w:rsidRPr="00E72F74" w:rsidRDefault="006D4D2D" w:rsidP="00E72F74">
            <w:pPr>
              <w:pStyle w:val="Compact"/>
              <w:spacing w:before="0" w:after="0"/>
              <w:rPr>
                <w:sz w:val="16"/>
                <w:szCs w:val="20"/>
              </w:rPr>
            </w:pPr>
            <w:r w:rsidRPr="00E72F74">
              <w:rPr>
                <w:sz w:val="16"/>
                <w:szCs w:val="20"/>
              </w:rPr>
              <w:t>484 (24.9)</w:t>
            </w:r>
          </w:p>
        </w:tc>
        <w:tc>
          <w:tcPr>
            <w:tcW w:w="0" w:type="auto"/>
          </w:tcPr>
          <w:p w14:paraId="47F3EDA0" w14:textId="77777777" w:rsidR="008E63A1" w:rsidRPr="00E72F74" w:rsidRDefault="006D4D2D" w:rsidP="00E72F74">
            <w:pPr>
              <w:pStyle w:val="Compact"/>
              <w:spacing w:before="0" w:after="0"/>
              <w:rPr>
                <w:sz w:val="16"/>
                <w:szCs w:val="20"/>
              </w:rPr>
            </w:pPr>
            <w:r w:rsidRPr="00E72F74">
              <w:rPr>
                <w:sz w:val="16"/>
                <w:szCs w:val="20"/>
              </w:rPr>
              <w:t>20276 (24.0)</w:t>
            </w:r>
          </w:p>
        </w:tc>
        <w:tc>
          <w:tcPr>
            <w:tcW w:w="615" w:type="pct"/>
          </w:tcPr>
          <w:p w14:paraId="73EFF98D" w14:textId="77777777" w:rsidR="008E63A1" w:rsidRPr="00E72F74" w:rsidRDefault="006D4D2D" w:rsidP="00E72F74">
            <w:pPr>
              <w:pStyle w:val="Compact"/>
              <w:spacing w:before="0" w:after="0"/>
              <w:rPr>
                <w:sz w:val="16"/>
                <w:szCs w:val="20"/>
              </w:rPr>
            </w:pPr>
            <w:r w:rsidRPr="00E72F74">
              <w:rPr>
                <w:sz w:val="16"/>
                <w:szCs w:val="20"/>
              </w:rPr>
              <w:t>723 (25.6)</w:t>
            </w:r>
          </w:p>
        </w:tc>
        <w:tc>
          <w:tcPr>
            <w:tcW w:w="721" w:type="pct"/>
          </w:tcPr>
          <w:p w14:paraId="58457BAD" w14:textId="77777777" w:rsidR="008E63A1" w:rsidRPr="00E72F74" w:rsidRDefault="006D4D2D" w:rsidP="00E72F74">
            <w:pPr>
              <w:pStyle w:val="Compact"/>
              <w:spacing w:before="0" w:after="0"/>
              <w:rPr>
                <w:sz w:val="16"/>
                <w:szCs w:val="20"/>
              </w:rPr>
            </w:pPr>
            <w:r w:rsidRPr="00E72F74">
              <w:rPr>
                <w:sz w:val="16"/>
                <w:szCs w:val="20"/>
              </w:rPr>
              <w:t>20037 (24.0)</w:t>
            </w:r>
          </w:p>
        </w:tc>
        <w:tc>
          <w:tcPr>
            <w:tcW w:w="615" w:type="pct"/>
          </w:tcPr>
          <w:p w14:paraId="7CA67396" w14:textId="77777777" w:rsidR="008E63A1" w:rsidRPr="00E72F74" w:rsidRDefault="006D4D2D" w:rsidP="00E72F74">
            <w:pPr>
              <w:pStyle w:val="Compact"/>
              <w:spacing w:before="0" w:after="0"/>
              <w:rPr>
                <w:sz w:val="16"/>
                <w:szCs w:val="20"/>
              </w:rPr>
            </w:pPr>
            <w:r w:rsidRPr="00E72F74">
              <w:rPr>
                <w:sz w:val="16"/>
                <w:szCs w:val="20"/>
              </w:rPr>
              <w:t>20760 (24.0)</w:t>
            </w:r>
          </w:p>
        </w:tc>
      </w:tr>
      <w:tr w:rsidR="00E72F74" w:rsidRPr="00E72F74" w14:paraId="0DEB4827" w14:textId="77777777" w:rsidTr="00E72F74">
        <w:tc>
          <w:tcPr>
            <w:tcW w:w="882" w:type="pct"/>
          </w:tcPr>
          <w:p w14:paraId="48064F46" w14:textId="77777777" w:rsidR="008E63A1" w:rsidRPr="00E72F74" w:rsidRDefault="008E63A1" w:rsidP="00E72F74">
            <w:pPr>
              <w:spacing w:after="0"/>
              <w:rPr>
                <w:sz w:val="16"/>
                <w:szCs w:val="20"/>
              </w:rPr>
            </w:pPr>
          </w:p>
        </w:tc>
        <w:tc>
          <w:tcPr>
            <w:tcW w:w="973" w:type="pct"/>
          </w:tcPr>
          <w:p w14:paraId="351C021A" w14:textId="77777777" w:rsidR="008E63A1" w:rsidRPr="00E72F74" w:rsidRDefault="006D4D2D" w:rsidP="00E72F74">
            <w:pPr>
              <w:pStyle w:val="Compact"/>
              <w:spacing w:before="0" w:after="0"/>
              <w:rPr>
                <w:sz w:val="16"/>
                <w:szCs w:val="20"/>
              </w:rPr>
            </w:pPr>
            <w:r w:rsidRPr="00E72F74">
              <w:rPr>
                <w:sz w:val="16"/>
                <w:szCs w:val="20"/>
              </w:rPr>
              <w:t>2</w:t>
            </w:r>
          </w:p>
        </w:tc>
        <w:tc>
          <w:tcPr>
            <w:tcW w:w="615" w:type="pct"/>
          </w:tcPr>
          <w:p w14:paraId="0E8978D7" w14:textId="77777777" w:rsidR="008E63A1" w:rsidRPr="00E72F74" w:rsidRDefault="006D4D2D" w:rsidP="00E72F74">
            <w:pPr>
              <w:pStyle w:val="Compact"/>
              <w:spacing w:before="0" w:after="0"/>
              <w:rPr>
                <w:sz w:val="16"/>
                <w:szCs w:val="20"/>
              </w:rPr>
            </w:pPr>
            <w:r w:rsidRPr="00E72F74">
              <w:rPr>
                <w:sz w:val="16"/>
                <w:szCs w:val="20"/>
              </w:rPr>
              <w:t>327 (16.8)</w:t>
            </w:r>
          </w:p>
        </w:tc>
        <w:tc>
          <w:tcPr>
            <w:tcW w:w="0" w:type="auto"/>
          </w:tcPr>
          <w:p w14:paraId="4AED77F8" w14:textId="77777777" w:rsidR="008E63A1" w:rsidRPr="00E72F74" w:rsidRDefault="006D4D2D" w:rsidP="00E72F74">
            <w:pPr>
              <w:pStyle w:val="Compact"/>
              <w:spacing w:before="0" w:after="0"/>
              <w:rPr>
                <w:sz w:val="16"/>
                <w:szCs w:val="20"/>
              </w:rPr>
            </w:pPr>
            <w:r w:rsidRPr="00E72F74">
              <w:rPr>
                <w:sz w:val="16"/>
                <w:szCs w:val="20"/>
              </w:rPr>
              <w:t>9900 (11.7)</w:t>
            </w:r>
          </w:p>
        </w:tc>
        <w:tc>
          <w:tcPr>
            <w:tcW w:w="615" w:type="pct"/>
          </w:tcPr>
          <w:p w14:paraId="132030D9" w14:textId="77777777" w:rsidR="008E63A1" w:rsidRPr="00E72F74" w:rsidRDefault="006D4D2D" w:rsidP="00E72F74">
            <w:pPr>
              <w:pStyle w:val="Compact"/>
              <w:spacing w:before="0" w:after="0"/>
              <w:rPr>
                <w:sz w:val="16"/>
                <w:szCs w:val="20"/>
              </w:rPr>
            </w:pPr>
            <w:r w:rsidRPr="00E72F74">
              <w:rPr>
                <w:sz w:val="16"/>
                <w:szCs w:val="20"/>
              </w:rPr>
              <w:t>446 (15.8)</w:t>
            </w:r>
          </w:p>
        </w:tc>
        <w:tc>
          <w:tcPr>
            <w:tcW w:w="721" w:type="pct"/>
          </w:tcPr>
          <w:p w14:paraId="54FEC0CF" w14:textId="77777777" w:rsidR="008E63A1" w:rsidRPr="00E72F74" w:rsidRDefault="006D4D2D" w:rsidP="00E72F74">
            <w:pPr>
              <w:pStyle w:val="Compact"/>
              <w:spacing w:before="0" w:after="0"/>
              <w:rPr>
                <w:sz w:val="16"/>
                <w:szCs w:val="20"/>
              </w:rPr>
            </w:pPr>
            <w:r w:rsidRPr="00E72F74">
              <w:rPr>
                <w:sz w:val="16"/>
                <w:szCs w:val="20"/>
              </w:rPr>
              <w:t>9781 (11.7)</w:t>
            </w:r>
          </w:p>
        </w:tc>
        <w:tc>
          <w:tcPr>
            <w:tcW w:w="615" w:type="pct"/>
          </w:tcPr>
          <w:p w14:paraId="4C37A615" w14:textId="77777777" w:rsidR="008E63A1" w:rsidRPr="00E72F74" w:rsidRDefault="006D4D2D" w:rsidP="00E72F74">
            <w:pPr>
              <w:pStyle w:val="Compact"/>
              <w:spacing w:before="0" w:after="0"/>
              <w:rPr>
                <w:sz w:val="16"/>
                <w:szCs w:val="20"/>
              </w:rPr>
            </w:pPr>
            <w:r w:rsidRPr="00E72F74">
              <w:rPr>
                <w:sz w:val="16"/>
                <w:szCs w:val="20"/>
              </w:rPr>
              <w:t>10227 (11.8)</w:t>
            </w:r>
          </w:p>
        </w:tc>
      </w:tr>
      <w:tr w:rsidR="00E72F74" w:rsidRPr="00E72F74" w14:paraId="41ADB33D" w14:textId="77777777" w:rsidTr="00E72F74">
        <w:tc>
          <w:tcPr>
            <w:tcW w:w="882" w:type="pct"/>
          </w:tcPr>
          <w:p w14:paraId="163BAF73" w14:textId="77777777" w:rsidR="008E63A1" w:rsidRPr="00E72F74" w:rsidRDefault="008E63A1" w:rsidP="00E72F74">
            <w:pPr>
              <w:spacing w:after="0"/>
              <w:rPr>
                <w:sz w:val="16"/>
                <w:szCs w:val="20"/>
              </w:rPr>
            </w:pPr>
          </w:p>
        </w:tc>
        <w:tc>
          <w:tcPr>
            <w:tcW w:w="973" w:type="pct"/>
          </w:tcPr>
          <w:p w14:paraId="0AC699DC" w14:textId="77777777" w:rsidR="008E63A1" w:rsidRPr="00E72F74" w:rsidRDefault="006D4D2D" w:rsidP="00E72F74">
            <w:pPr>
              <w:pStyle w:val="Compact"/>
              <w:spacing w:before="0" w:after="0"/>
              <w:rPr>
                <w:sz w:val="16"/>
                <w:szCs w:val="20"/>
              </w:rPr>
            </w:pPr>
            <w:r w:rsidRPr="00E72F74">
              <w:rPr>
                <w:sz w:val="16"/>
                <w:szCs w:val="20"/>
              </w:rPr>
              <w:t>3+</w:t>
            </w:r>
          </w:p>
        </w:tc>
        <w:tc>
          <w:tcPr>
            <w:tcW w:w="615" w:type="pct"/>
          </w:tcPr>
          <w:p w14:paraId="0009408D" w14:textId="77777777" w:rsidR="008E63A1" w:rsidRPr="00E72F74" w:rsidRDefault="006D4D2D" w:rsidP="00E72F74">
            <w:pPr>
              <w:pStyle w:val="Compact"/>
              <w:spacing w:before="0" w:after="0"/>
              <w:rPr>
                <w:sz w:val="16"/>
                <w:szCs w:val="20"/>
              </w:rPr>
            </w:pPr>
            <w:r w:rsidRPr="00E72F74">
              <w:rPr>
                <w:sz w:val="16"/>
                <w:szCs w:val="20"/>
              </w:rPr>
              <w:t>259 (13.3)</w:t>
            </w:r>
          </w:p>
        </w:tc>
        <w:tc>
          <w:tcPr>
            <w:tcW w:w="0" w:type="auto"/>
          </w:tcPr>
          <w:p w14:paraId="7DFE1A77" w14:textId="77777777" w:rsidR="008E63A1" w:rsidRPr="00E72F74" w:rsidRDefault="006D4D2D" w:rsidP="00E72F74">
            <w:pPr>
              <w:pStyle w:val="Compact"/>
              <w:spacing w:before="0" w:after="0"/>
              <w:rPr>
                <w:sz w:val="16"/>
                <w:szCs w:val="20"/>
              </w:rPr>
            </w:pPr>
            <w:r w:rsidRPr="00E72F74">
              <w:rPr>
                <w:sz w:val="16"/>
                <w:szCs w:val="20"/>
              </w:rPr>
              <w:t xml:space="preserve">5665 </w:t>
            </w:r>
            <w:proofErr w:type="gramStart"/>
            <w:r w:rsidRPr="00E72F74">
              <w:rPr>
                <w:sz w:val="16"/>
                <w:szCs w:val="20"/>
              </w:rPr>
              <w:t>( 6.7</w:t>
            </w:r>
            <w:proofErr w:type="gramEnd"/>
            <w:r w:rsidRPr="00E72F74">
              <w:rPr>
                <w:sz w:val="16"/>
                <w:szCs w:val="20"/>
              </w:rPr>
              <w:t>)</w:t>
            </w:r>
          </w:p>
        </w:tc>
        <w:tc>
          <w:tcPr>
            <w:tcW w:w="615" w:type="pct"/>
          </w:tcPr>
          <w:p w14:paraId="184A3EBF" w14:textId="77777777" w:rsidR="008E63A1" w:rsidRPr="00E72F74" w:rsidRDefault="006D4D2D" w:rsidP="00E72F74">
            <w:pPr>
              <w:pStyle w:val="Compact"/>
              <w:spacing w:before="0" w:after="0"/>
              <w:rPr>
                <w:sz w:val="16"/>
                <w:szCs w:val="20"/>
              </w:rPr>
            </w:pPr>
            <w:r w:rsidRPr="00E72F74">
              <w:rPr>
                <w:sz w:val="16"/>
                <w:szCs w:val="20"/>
              </w:rPr>
              <w:t>378 (13.4)</w:t>
            </w:r>
          </w:p>
        </w:tc>
        <w:tc>
          <w:tcPr>
            <w:tcW w:w="721" w:type="pct"/>
          </w:tcPr>
          <w:p w14:paraId="7355DBB5" w14:textId="77777777" w:rsidR="008E63A1" w:rsidRPr="00E72F74" w:rsidRDefault="006D4D2D" w:rsidP="00E72F74">
            <w:pPr>
              <w:pStyle w:val="Compact"/>
              <w:spacing w:before="0" w:after="0"/>
              <w:rPr>
                <w:sz w:val="16"/>
                <w:szCs w:val="20"/>
              </w:rPr>
            </w:pPr>
            <w:r w:rsidRPr="00E72F74">
              <w:rPr>
                <w:sz w:val="16"/>
                <w:szCs w:val="20"/>
              </w:rPr>
              <w:t xml:space="preserve">5546 </w:t>
            </w:r>
            <w:proofErr w:type="gramStart"/>
            <w:r w:rsidRPr="00E72F74">
              <w:rPr>
                <w:sz w:val="16"/>
                <w:szCs w:val="20"/>
              </w:rPr>
              <w:t>( 6.6</w:t>
            </w:r>
            <w:proofErr w:type="gramEnd"/>
            <w:r w:rsidRPr="00E72F74">
              <w:rPr>
                <w:sz w:val="16"/>
                <w:szCs w:val="20"/>
              </w:rPr>
              <w:t>)</w:t>
            </w:r>
          </w:p>
        </w:tc>
        <w:tc>
          <w:tcPr>
            <w:tcW w:w="615" w:type="pct"/>
          </w:tcPr>
          <w:p w14:paraId="3FDAA30B" w14:textId="77777777" w:rsidR="008E63A1" w:rsidRPr="00E72F74" w:rsidRDefault="006D4D2D" w:rsidP="00E72F74">
            <w:pPr>
              <w:pStyle w:val="Compact"/>
              <w:spacing w:before="0" w:after="0"/>
              <w:rPr>
                <w:sz w:val="16"/>
                <w:szCs w:val="20"/>
              </w:rPr>
            </w:pPr>
            <w:r w:rsidRPr="00E72F74">
              <w:rPr>
                <w:sz w:val="16"/>
                <w:szCs w:val="20"/>
              </w:rPr>
              <w:t xml:space="preserve">5924 </w:t>
            </w:r>
            <w:proofErr w:type="gramStart"/>
            <w:r w:rsidRPr="00E72F74">
              <w:rPr>
                <w:sz w:val="16"/>
                <w:szCs w:val="20"/>
              </w:rPr>
              <w:t>( 6.9</w:t>
            </w:r>
            <w:proofErr w:type="gramEnd"/>
            <w:r w:rsidRPr="00E72F74">
              <w:rPr>
                <w:sz w:val="16"/>
                <w:szCs w:val="20"/>
              </w:rPr>
              <w:t>)</w:t>
            </w:r>
          </w:p>
        </w:tc>
      </w:tr>
      <w:tr w:rsidR="00E72F74" w:rsidRPr="00E72F74" w14:paraId="3AD68AEB" w14:textId="77777777" w:rsidTr="00E72F74">
        <w:tc>
          <w:tcPr>
            <w:tcW w:w="882" w:type="pct"/>
          </w:tcPr>
          <w:p w14:paraId="3FC2079F" w14:textId="77777777" w:rsidR="008E63A1" w:rsidRPr="00E72F74" w:rsidRDefault="006D4D2D" w:rsidP="00E72F74">
            <w:pPr>
              <w:pStyle w:val="Compact"/>
              <w:spacing w:before="0" w:after="0"/>
              <w:rPr>
                <w:sz w:val="16"/>
                <w:szCs w:val="20"/>
              </w:rPr>
            </w:pPr>
            <w:proofErr w:type="spellStart"/>
            <w:r w:rsidRPr="00E72F74">
              <w:rPr>
                <w:sz w:val="16"/>
                <w:szCs w:val="20"/>
              </w:rPr>
              <w:t>RxRiskV</w:t>
            </w:r>
            <w:proofErr w:type="spellEnd"/>
            <w:r w:rsidRPr="00E72F74">
              <w:rPr>
                <w:sz w:val="16"/>
                <w:szCs w:val="20"/>
              </w:rPr>
              <w:t xml:space="preserve"> (mean (SD))</w:t>
            </w:r>
          </w:p>
        </w:tc>
        <w:tc>
          <w:tcPr>
            <w:tcW w:w="973" w:type="pct"/>
          </w:tcPr>
          <w:p w14:paraId="11AB3E26" w14:textId="77777777" w:rsidR="008E63A1" w:rsidRPr="00E72F74" w:rsidRDefault="008E63A1" w:rsidP="00E72F74">
            <w:pPr>
              <w:spacing w:after="0"/>
              <w:rPr>
                <w:sz w:val="16"/>
                <w:szCs w:val="20"/>
              </w:rPr>
            </w:pPr>
          </w:p>
        </w:tc>
        <w:tc>
          <w:tcPr>
            <w:tcW w:w="615" w:type="pct"/>
          </w:tcPr>
          <w:p w14:paraId="717BF40B" w14:textId="77777777" w:rsidR="008E63A1" w:rsidRPr="00E72F74" w:rsidRDefault="006D4D2D" w:rsidP="00E72F74">
            <w:pPr>
              <w:pStyle w:val="Compact"/>
              <w:spacing w:before="0" w:after="0"/>
              <w:rPr>
                <w:sz w:val="16"/>
                <w:szCs w:val="20"/>
              </w:rPr>
            </w:pPr>
            <w:r w:rsidRPr="00E72F74">
              <w:rPr>
                <w:sz w:val="16"/>
                <w:szCs w:val="20"/>
              </w:rPr>
              <w:t>3.51 (3.31)</w:t>
            </w:r>
          </w:p>
        </w:tc>
        <w:tc>
          <w:tcPr>
            <w:tcW w:w="0" w:type="auto"/>
          </w:tcPr>
          <w:p w14:paraId="3B4E4BB3" w14:textId="77777777" w:rsidR="008E63A1" w:rsidRPr="00E72F74" w:rsidRDefault="006D4D2D" w:rsidP="00E72F74">
            <w:pPr>
              <w:pStyle w:val="Compact"/>
              <w:spacing w:before="0" w:after="0"/>
              <w:rPr>
                <w:sz w:val="16"/>
                <w:szCs w:val="20"/>
              </w:rPr>
            </w:pPr>
            <w:r w:rsidRPr="00E72F74">
              <w:rPr>
                <w:sz w:val="16"/>
                <w:szCs w:val="20"/>
              </w:rPr>
              <w:t>2.62 (3.06)</w:t>
            </w:r>
          </w:p>
        </w:tc>
        <w:tc>
          <w:tcPr>
            <w:tcW w:w="615" w:type="pct"/>
          </w:tcPr>
          <w:p w14:paraId="45BAD5B0" w14:textId="77777777" w:rsidR="008E63A1" w:rsidRPr="00E72F74" w:rsidRDefault="006D4D2D" w:rsidP="00E72F74">
            <w:pPr>
              <w:pStyle w:val="Compact"/>
              <w:spacing w:before="0" w:after="0"/>
              <w:rPr>
                <w:sz w:val="16"/>
                <w:szCs w:val="20"/>
              </w:rPr>
            </w:pPr>
            <w:r w:rsidRPr="00E72F74">
              <w:rPr>
                <w:sz w:val="16"/>
                <w:szCs w:val="20"/>
              </w:rPr>
              <w:t>3.60 (3.32)</w:t>
            </w:r>
          </w:p>
        </w:tc>
        <w:tc>
          <w:tcPr>
            <w:tcW w:w="721" w:type="pct"/>
          </w:tcPr>
          <w:p w14:paraId="2BA49B9A" w14:textId="77777777" w:rsidR="008E63A1" w:rsidRPr="00E72F74" w:rsidRDefault="006D4D2D" w:rsidP="00E72F74">
            <w:pPr>
              <w:pStyle w:val="Compact"/>
              <w:spacing w:before="0" w:after="0"/>
              <w:rPr>
                <w:sz w:val="16"/>
                <w:szCs w:val="20"/>
              </w:rPr>
            </w:pPr>
            <w:r w:rsidRPr="00E72F74">
              <w:rPr>
                <w:sz w:val="16"/>
                <w:szCs w:val="20"/>
              </w:rPr>
              <w:t>2.61 (3.05)</w:t>
            </w:r>
          </w:p>
        </w:tc>
        <w:tc>
          <w:tcPr>
            <w:tcW w:w="615" w:type="pct"/>
          </w:tcPr>
          <w:p w14:paraId="64F2348A" w14:textId="77777777" w:rsidR="008E63A1" w:rsidRPr="00E72F74" w:rsidRDefault="006D4D2D" w:rsidP="00E72F74">
            <w:pPr>
              <w:pStyle w:val="Compact"/>
              <w:spacing w:before="0" w:after="0"/>
              <w:rPr>
                <w:sz w:val="16"/>
                <w:szCs w:val="20"/>
              </w:rPr>
            </w:pPr>
            <w:r w:rsidRPr="00E72F74">
              <w:rPr>
                <w:sz w:val="16"/>
                <w:szCs w:val="20"/>
              </w:rPr>
              <w:t>2.64 (3.07)</w:t>
            </w:r>
          </w:p>
        </w:tc>
      </w:tr>
      <w:tr w:rsidR="00E72F74" w:rsidRPr="00E72F74" w14:paraId="46B4E86A" w14:textId="77777777" w:rsidTr="00E72F74">
        <w:tc>
          <w:tcPr>
            <w:tcW w:w="882" w:type="pct"/>
          </w:tcPr>
          <w:p w14:paraId="539C2BB7" w14:textId="77777777" w:rsidR="008E63A1" w:rsidRPr="00E72F74" w:rsidRDefault="006D4D2D" w:rsidP="00E72F74">
            <w:pPr>
              <w:pStyle w:val="Compact"/>
              <w:spacing w:before="0" w:after="0"/>
              <w:rPr>
                <w:sz w:val="16"/>
                <w:szCs w:val="20"/>
              </w:rPr>
            </w:pPr>
            <w:r w:rsidRPr="00E72F74">
              <w:rPr>
                <w:sz w:val="16"/>
                <w:szCs w:val="20"/>
              </w:rPr>
              <w:t xml:space="preserve">AIDS/HIV </w:t>
            </w:r>
            <w:proofErr w:type="spellStart"/>
            <w:r w:rsidRPr="00E72F74">
              <w:rPr>
                <w:sz w:val="16"/>
                <w:szCs w:val="20"/>
              </w:rPr>
              <w:t>hiv</w:t>
            </w:r>
            <w:proofErr w:type="spellEnd"/>
            <w:r w:rsidRPr="00E72F74">
              <w:rPr>
                <w:sz w:val="16"/>
                <w:szCs w:val="20"/>
              </w:rPr>
              <w:t xml:space="preserve"> (%)</w:t>
            </w:r>
          </w:p>
        </w:tc>
        <w:tc>
          <w:tcPr>
            <w:tcW w:w="973" w:type="pct"/>
          </w:tcPr>
          <w:p w14:paraId="2945FD39" w14:textId="77777777" w:rsidR="008E63A1" w:rsidRPr="00E72F74" w:rsidRDefault="008E63A1" w:rsidP="00E72F74">
            <w:pPr>
              <w:spacing w:after="0"/>
              <w:rPr>
                <w:sz w:val="16"/>
                <w:szCs w:val="20"/>
              </w:rPr>
            </w:pPr>
          </w:p>
        </w:tc>
        <w:tc>
          <w:tcPr>
            <w:tcW w:w="615" w:type="pct"/>
          </w:tcPr>
          <w:p w14:paraId="7D104334" w14:textId="77777777" w:rsidR="008E63A1" w:rsidRPr="00E72F74" w:rsidRDefault="006D4D2D" w:rsidP="00E72F74">
            <w:pPr>
              <w:pStyle w:val="Compact"/>
              <w:spacing w:before="0" w:after="0"/>
              <w:rPr>
                <w:sz w:val="16"/>
                <w:szCs w:val="20"/>
              </w:rPr>
            </w:pPr>
            <w:r w:rsidRPr="00E72F74">
              <w:rPr>
                <w:sz w:val="16"/>
                <w:szCs w:val="20"/>
              </w:rPr>
              <w:t xml:space="preserve">26 </w:t>
            </w:r>
            <w:proofErr w:type="gramStart"/>
            <w:r w:rsidRPr="00E72F74">
              <w:rPr>
                <w:sz w:val="16"/>
                <w:szCs w:val="20"/>
              </w:rPr>
              <w:t>( 1.3</w:t>
            </w:r>
            <w:proofErr w:type="gramEnd"/>
            <w:r w:rsidRPr="00E72F74">
              <w:rPr>
                <w:sz w:val="16"/>
                <w:szCs w:val="20"/>
              </w:rPr>
              <w:t>)</w:t>
            </w:r>
          </w:p>
        </w:tc>
        <w:tc>
          <w:tcPr>
            <w:tcW w:w="0" w:type="auto"/>
          </w:tcPr>
          <w:p w14:paraId="73EF1760" w14:textId="77777777" w:rsidR="008E63A1" w:rsidRPr="00E72F74" w:rsidRDefault="006D4D2D" w:rsidP="00E72F74">
            <w:pPr>
              <w:pStyle w:val="Compact"/>
              <w:spacing w:before="0" w:after="0"/>
              <w:rPr>
                <w:sz w:val="16"/>
                <w:szCs w:val="20"/>
              </w:rPr>
            </w:pPr>
            <w:r w:rsidRPr="00E72F74">
              <w:rPr>
                <w:sz w:val="16"/>
                <w:szCs w:val="20"/>
              </w:rPr>
              <w:t xml:space="preserve">1284 </w:t>
            </w:r>
            <w:proofErr w:type="gramStart"/>
            <w:r w:rsidRPr="00E72F74">
              <w:rPr>
                <w:sz w:val="16"/>
                <w:szCs w:val="20"/>
              </w:rPr>
              <w:t>( 1.5</w:t>
            </w:r>
            <w:proofErr w:type="gramEnd"/>
            <w:r w:rsidRPr="00E72F74">
              <w:rPr>
                <w:sz w:val="16"/>
                <w:szCs w:val="20"/>
              </w:rPr>
              <w:t>)</w:t>
            </w:r>
          </w:p>
        </w:tc>
        <w:tc>
          <w:tcPr>
            <w:tcW w:w="615" w:type="pct"/>
          </w:tcPr>
          <w:p w14:paraId="3660B6E3" w14:textId="77777777" w:rsidR="008E63A1" w:rsidRPr="00E72F74" w:rsidRDefault="006D4D2D" w:rsidP="00E72F74">
            <w:pPr>
              <w:pStyle w:val="Compact"/>
              <w:spacing w:before="0" w:after="0"/>
              <w:rPr>
                <w:sz w:val="16"/>
                <w:szCs w:val="20"/>
              </w:rPr>
            </w:pPr>
            <w:r w:rsidRPr="00E72F74">
              <w:rPr>
                <w:sz w:val="16"/>
                <w:szCs w:val="20"/>
              </w:rPr>
              <w:t xml:space="preserve">37 </w:t>
            </w:r>
            <w:proofErr w:type="gramStart"/>
            <w:r w:rsidRPr="00E72F74">
              <w:rPr>
                <w:sz w:val="16"/>
                <w:szCs w:val="20"/>
              </w:rPr>
              <w:t>( 1.3</w:t>
            </w:r>
            <w:proofErr w:type="gramEnd"/>
            <w:r w:rsidRPr="00E72F74">
              <w:rPr>
                <w:sz w:val="16"/>
                <w:szCs w:val="20"/>
              </w:rPr>
              <w:t>)</w:t>
            </w:r>
          </w:p>
        </w:tc>
        <w:tc>
          <w:tcPr>
            <w:tcW w:w="721" w:type="pct"/>
          </w:tcPr>
          <w:p w14:paraId="3754E36E" w14:textId="77777777" w:rsidR="008E63A1" w:rsidRPr="00E72F74" w:rsidRDefault="006D4D2D" w:rsidP="00E72F74">
            <w:pPr>
              <w:pStyle w:val="Compact"/>
              <w:spacing w:before="0" w:after="0"/>
              <w:rPr>
                <w:sz w:val="16"/>
                <w:szCs w:val="20"/>
              </w:rPr>
            </w:pPr>
            <w:r w:rsidRPr="00E72F74">
              <w:rPr>
                <w:sz w:val="16"/>
                <w:szCs w:val="20"/>
              </w:rPr>
              <w:t xml:space="preserve">1273 </w:t>
            </w:r>
            <w:proofErr w:type="gramStart"/>
            <w:r w:rsidRPr="00E72F74">
              <w:rPr>
                <w:sz w:val="16"/>
                <w:szCs w:val="20"/>
              </w:rPr>
              <w:t>( 1.5</w:t>
            </w:r>
            <w:proofErr w:type="gramEnd"/>
            <w:r w:rsidRPr="00E72F74">
              <w:rPr>
                <w:sz w:val="16"/>
                <w:szCs w:val="20"/>
              </w:rPr>
              <w:t>)</w:t>
            </w:r>
          </w:p>
        </w:tc>
        <w:tc>
          <w:tcPr>
            <w:tcW w:w="615" w:type="pct"/>
          </w:tcPr>
          <w:p w14:paraId="4EA5B8F2" w14:textId="77777777" w:rsidR="008E63A1" w:rsidRPr="00E72F74" w:rsidRDefault="006D4D2D" w:rsidP="00E72F74">
            <w:pPr>
              <w:pStyle w:val="Compact"/>
              <w:spacing w:before="0" w:after="0"/>
              <w:rPr>
                <w:sz w:val="16"/>
                <w:szCs w:val="20"/>
              </w:rPr>
            </w:pPr>
            <w:r w:rsidRPr="00E72F74">
              <w:rPr>
                <w:sz w:val="16"/>
                <w:szCs w:val="20"/>
              </w:rPr>
              <w:t xml:space="preserve">1310 </w:t>
            </w:r>
            <w:proofErr w:type="gramStart"/>
            <w:r w:rsidRPr="00E72F74">
              <w:rPr>
                <w:sz w:val="16"/>
                <w:szCs w:val="20"/>
              </w:rPr>
              <w:t>( 1.5</w:t>
            </w:r>
            <w:proofErr w:type="gramEnd"/>
            <w:r w:rsidRPr="00E72F74">
              <w:rPr>
                <w:sz w:val="16"/>
                <w:szCs w:val="20"/>
              </w:rPr>
              <w:t>)</w:t>
            </w:r>
          </w:p>
        </w:tc>
      </w:tr>
      <w:tr w:rsidR="00E72F74" w:rsidRPr="00E72F74" w14:paraId="73B562CA" w14:textId="77777777" w:rsidTr="00E72F74">
        <w:tc>
          <w:tcPr>
            <w:tcW w:w="882" w:type="pct"/>
          </w:tcPr>
          <w:p w14:paraId="254515CF" w14:textId="77777777" w:rsidR="008E63A1" w:rsidRPr="00E72F74" w:rsidRDefault="006D4D2D" w:rsidP="00E72F74">
            <w:pPr>
              <w:pStyle w:val="Compact"/>
              <w:spacing w:before="0" w:after="0"/>
              <w:rPr>
                <w:sz w:val="16"/>
                <w:szCs w:val="20"/>
              </w:rPr>
            </w:pPr>
            <w:r w:rsidRPr="00E72F74">
              <w:rPr>
                <w:sz w:val="16"/>
                <w:szCs w:val="20"/>
              </w:rPr>
              <w:t>Allergies (%)</w:t>
            </w:r>
          </w:p>
        </w:tc>
        <w:tc>
          <w:tcPr>
            <w:tcW w:w="973" w:type="pct"/>
          </w:tcPr>
          <w:p w14:paraId="66625DDE" w14:textId="77777777" w:rsidR="008E63A1" w:rsidRPr="00E72F74" w:rsidRDefault="008E63A1" w:rsidP="00E72F74">
            <w:pPr>
              <w:spacing w:after="0"/>
              <w:rPr>
                <w:sz w:val="16"/>
                <w:szCs w:val="20"/>
              </w:rPr>
            </w:pPr>
          </w:p>
        </w:tc>
        <w:tc>
          <w:tcPr>
            <w:tcW w:w="615" w:type="pct"/>
          </w:tcPr>
          <w:p w14:paraId="66B80C46" w14:textId="77777777" w:rsidR="008E63A1" w:rsidRPr="00E72F74" w:rsidRDefault="006D4D2D" w:rsidP="00E72F74">
            <w:pPr>
              <w:pStyle w:val="Compact"/>
              <w:spacing w:before="0" w:after="0"/>
              <w:rPr>
                <w:sz w:val="16"/>
                <w:szCs w:val="20"/>
              </w:rPr>
            </w:pPr>
            <w:r w:rsidRPr="00E72F74">
              <w:rPr>
                <w:sz w:val="16"/>
                <w:szCs w:val="20"/>
              </w:rPr>
              <w:t>224 (11.5)</w:t>
            </w:r>
          </w:p>
        </w:tc>
        <w:tc>
          <w:tcPr>
            <w:tcW w:w="0" w:type="auto"/>
          </w:tcPr>
          <w:p w14:paraId="3DBBD895" w14:textId="77777777" w:rsidR="008E63A1" w:rsidRPr="00E72F74" w:rsidRDefault="006D4D2D" w:rsidP="00E72F74">
            <w:pPr>
              <w:pStyle w:val="Compact"/>
              <w:spacing w:before="0" w:after="0"/>
              <w:rPr>
                <w:sz w:val="16"/>
                <w:szCs w:val="20"/>
              </w:rPr>
            </w:pPr>
            <w:r w:rsidRPr="00E72F74">
              <w:rPr>
                <w:sz w:val="16"/>
                <w:szCs w:val="20"/>
              </w:rPr>
              <w:t xml:space="preserve">8174 </w:t>
            </w:r>
            <w:proofErr w:type="gramStart"/>
            <w:r w:rsidRPr="00E72F74">
              <w:rPr>
                <w:sz w:val="16"/>
                <w:szCs w:val="20"/>
              </w:rPr>
              <w:t>( 9.7</w:t>
            </w:r>
            <w:proofErr w:type="gramEnd"/>
            <w:r w:rsidRPr="00E72F74">
              <w:rPr>
                <w:sz w:val="16"/>
                <w:szCs w:val="20"/>
              </w:rPr>
              <w:t>)</w:t>
            </w:r>
          </w:p>
        </w:tc>
        <w:tc>
          <w:tcPr>
            <w:tcW w:w="615" w:type="pct"/>
          </w:tcPr>
          <w:p w14:paraId="6A70AF55" w14:textId="77777777" w:rsidR="008E63A1" w:rsidRPr="00E72F74" w:rsidRDefault="006D4D2D" w:rsidP="00E72F74">
            <w:pPr>
              <w:pStyle w:val="Compact"/>
              <w:spacing w:before="0" w:after="0"/>
              <w:rPr>
                <w:sz w:val="16"/>
                <w:szCs w:val="20"/>
              </w:rPr>
            </w:pPr>
            <w:r w:rsidRPr="00E72F74">
              <w:rPr>
                <w:sz w:val="16"/>
                <w:szCs w:val="20"/>
              </w:rPr>
              <w:t>342 (12.1)</w:t>
            </w:r>
          </w:p>
        </w:tc>
        <w:tc>
          <w:tcPr>
            <w:tcW w:w="721" w:type="pct"/>
          </w:tcPr>
          <w:p w14:paraId="00033C9B" w14:textId="77777777" w:rsidR="008E63A1" w:rsidRPr="00E72F74" w:rsidRDefault="006D4D2D" w:rsidP="00E72F74">
            <w:pPr>
              <w:pStyle w:val="Compact"/>
              <w:spacing w:before="0" w:after="0"/>
              <w:rPr>
                <w:sz w:val="16"/>
                <w:szCs w:val="20"/>
              </w:rPr>
            </w:pPr>
            <w:r w:rsidRPr="00E72F74">
              <w:rPr>
                <w:sz w:val="16"/>
                <w:szCs w:val="20"/>
              </w:rPr>
              <w:t xml:space="preserve">8056 </w:t>
            </w:r>
            <w:proofErr w:type="gramStart"/>
            <w:r w:rsidRPr="00E72F74">
              <w:rPr>
                <w:sz w:val="16"/>
                <w:szCs w:val="20"/>
              </w:rPr>
              <w:t>( 9.6</w:t>
            </w:r>
            <w:proofErr w:type="gramEnd"/>
            <w:r w:rsidRPr="00E72F74">
              <w:rPr>
                <w:sz w:val="16"/>
                <w:szCs w:val="20"/>
              </w:rPr>
              <w:t>)</w:t>
            </w:r>
          </w:p>
        </w:tc>
        <w:tc>
          <w:tcPr>
            <w:tcW w:w="615" w:type="pct"/>
          </w:tcPr>
          <w:p w14:paraId="1738A8EE" w14:textId="77777777" w:rsidR="008E63A1" w:rsidRPr="00E72F74" w:rsidRDefault="006D4D2D" w:rsidP="00E72F74">
            <w:pPr>
              <w:pStyle w:val="Compact"/>
              <w:spacing w:before="0" w:after="0"/>
              <w:rPr>
                <w:sz w:val="16"/>
                <w:szCs w:val="20"/>
              </w:rPr>
            </w:pPr>
            <w:r w:rsidRPr="00E72F74">
              <w:rPr>
                <w:sz w:val="16"/>
                <w:szCs w:val="20"/>
              </w:rPr>
              <w:t xml:space="preserve">8398 </w:t>
            </w:r>
            <w:proofErr w:type="gramStart"/>
            <w:r w:rsidRPr="00E72F74">
              <w:rPr>
                <w:sz w:val="16"/>
                <w:szCs w:val="20"/>
              </w:rPr>
              <w:t>( 9.7</w:t>
            </w:r>
            <w:proofErr w:type="gramEnd"/>
            <w:r w:rsidRPr="00E72F74">
              <w:rPr>
                <w:sz w:val="16"/>
                <w:szCs w:val="20"/>
              </w:rPr>
              <w:t>)</w:t>
            </w:r>
          </w:p>
        </w:tc>
      </w:tr>
      <w:tr w:rsidR="00E72F74" w:rsidRPr="00E72F74" w14:paraId="53BFED65" w14:textId="77777777" w:rsidTr="00E72F74">
        <w:tc>
          <w:tcPr>
            <w:tcW w:w="882" w:type="pct"/>
          </w:tcPr>
          <w:p w14:paraId="109BCD1E" w14:textId="77777777" w:rsidR="008E63A1" w:rsidRPr="00E72F74" w:rsidRDefault="006D4D2D" w:rsidP="00E72F74">
            <w:pPr>
              <w:pStyle w:val="Compact"/>
              <w:spacing w:before="0" w:after="0"/>
              <w:rPr>
                <w:sz w:val="16"/>
                <w:szCs w:val="20"/>
              </w:rPr>
            </w:pPr>
            <w:r w:rsidRPr="00E72F74">
              <w:rPr>
                <w:sz w:val="16"/>
                <w:szCs w:val="20"/>
              </w:rPr>
              <w:t>Anemia (%)</w:t>
            </w:r>
          </w:p>
        </w:tc>
        <w:tc>
          <w:tcPr>
            <w:tcW w:w="973" w:type="pct"/>
          </w:tcPr>
          <w:p w14:paraId="4418BF28" w14:textId="77777777" w:rsidR="008E63A1" w:rsidRPr="00E72F74" w:rsidRDefault="008E63A1" w:rsidP="00E72F74">
            <w:pPr>
              <w:spacing w:after="0"/>
              <w:rPr>
                <w:sz w:val="16"/>
                <w:szCs w:val="20"/>
              </w:rPr>
            </w:pPr>
          </w:p>
        </w:tc>
        <w:tc>
          <w:tcPr>
            <w:tcW w:w="615" w:type="pct"/>
          </w:tcPr>
          <w:p w14:paraId="046A3169" w14:textId="77777777" w:rsidR="008E63A1" w:rsidRPr="00E72F74" w:rsidRDefault="006D4D2D" w:rsidP="00E72F74">
            <w:pPr>
              <w:pStyle w:val="Compact"/>
              <w:spacing w:before="0" w:after="0"/>
              <w:rPr>
                <w:sz w:val="16"/>
                <w:szCs w:val="20"/>
              </w:rPr>
            </w:pPr>
            <w:r w:rsidRPr="00E72F74">
              <w:rPr>
                <w:sz w:val="16"/>
                <w:szCs w:val="20"/>
              </w:rPr>
              <w:t xml:space="preserve">15 </w:t>
            </w:r>
            <w:proofErr w:type="gramStart"/>
            <w:r w:rsidRPr="00E72F74">
              <w:rPr>
                <w:sz w:val="16"/>
                <w:szCs w:val="20"/>
              </w:rPr>
              <w:t>( 0.8</w:t>
            </w:r>
            <w:proofErr w:type="gramEnd"/>
            <w:r w:rsidRPr="00E72F74">
              <w:rPr>
                <w:sz w:val="16"/>
                <w:szCs w:val="20"/>
              </w:rPr>
              <w:t>)</w:t>
            </w:r>
          </w:p>
        </w:tc>
        <w:tc>
          <w:tcPr>
            <w:tcW w:w="0" w:type="auto"/>
          </w:tcPr>
          <w:p w14:paraId="78F62E61" w14:textId="77777777" w:rsidR="008E63A1" w:rsidRPr="00E72F74" w:rsidRDefault="006D4D2D" w:rsidP="00E72F74">
            <w:pPr>
              <w:pStyle w:val="Compact"/>
              <w:spacing w:before="0" w:after="0"/>
              <w:rPr>
                <w:sz w:val="16"/>
                <w:szCs w:val="20"/>
              </w:rPr>
            </w:pPr>
            <w:r w:rsidRPr="00E72F74">
              <w:rPr>
                <w:sz w:val="16"/>
                <w:szCs w:val="20"/>
              </w:rPr>
              <w:t xml:space="preserve">551 </w:t>
            </w:r>
            <w:proofErr w:type="gramStart"/>
            <w:r w:rsidRPr="00E72F74">
              <w:rPr>
                <w:sz w:val="16"/>
                <w:szCs w:val="20"/>
              </w:rPr>
              <w:t>( 0.7</w:t>
            </w:r>
            <w:proofErr w:type="gramEnd"/>
            <w:r w:rsidRPr="00E72F74">
              <w:rPr>
                <w:sz w:val="16"/>
                <w:szCs w:val="20"/>
              </w:rPr>
              <w:t>)</w:t>
            </w:r>
          </w:p>
        </w:tc>
        <w:tc>
          <w:tcPr>
            <w:tcW w:w="615" w:type="pct"/>
          </w:tcPr>
          <w:p w14:paraId="175E4A02" w14:textId="77777777" w:rsidR="008E63A1" w:rsidRPr="00E72F74" w:rsidRDefault="006D4D2D" w:rsidP="00E72F74">
            <w:pPr>
              <w:pStyle w:val="Compact"/>
              <w:spacing w:before="0" w:after="0"/>
              <w:rPr>
                <w:sz w:val="16"/>
                <w:szCs w:val="20"/>
              </w:rPr>
            </w:pPr>
            <w:r w:rsidRPr="00E72F74">
              <w:rPr>
                <w:sz w:val="16"/>
                <w:szCs w:val="20"/>
              </w:rPr>
              <w:t xml:space="preserve">26 </w:t>
            </w:r>
            <w:proofErr w:type="gramStart"/>
            <w:r w:rsidRPr="00E72F74">
              <w:rPr>
                <w:sz w:val="16"/>
                <w:szCs w:val="20"/>
              </w:rPr>
              <w:t>( 0.9</w:t>
            </w:r>
            <w:proofErr w:type="gramEnd"/>
            <w:r w:rsidRPr="00E72F74">
              <w:rPr>
                <w:sz w:val="16"/>
                <w:szCs w:val="20"/>
              </w:rPr>
              <w:t>)</w:t>
            </w:r>
          </w:p>
        </w:tc>
        <w:tc>
          <w:tcPr>
            <w:tcW w:w="721" w:type="pct"/>
          </w:tcPr>
          <w:p w14:paraId="1749F17E" w14:textId="77777777" w:rsidR="008E63A1" w:rsidRPr="00E72F74" w:rsidRDefault="006D4D2D" w:rsidP="00E72F74">
            <w:pPr>
              <w:pStyle w:val="Compact"/>
              <w:spacing w:before="0" w:after="0"/>
              <w:rPr>
                <w:sz w:val="16"/>
                <w:szCs w:val="20"/>
              </w:rPr>
            </w:pPr>
            <w:r w:rsidRPr="00E72F74">
              <w:rPr>
                <w:sz w:val="16"/>
                <w:szCs w:val="20"/>
              </w:rPr>
              <w:t xml:space="preserve">540 </w:t>
            </w:r>
            <w:proofErr w:type="gramStart"/>
            <w:r w:rsidRPr="00E72F74">
              <w:rPr>
                <w:sz w:val="16"/>
                <w:szCs w:val="20"/>
              </w:rPr>
              <w:t>( 0.6</w:t>
            </w:r>
            <w:proofErr w:type="gramEnd"/>
            <w:r w:rsidRPr="00E72F74">
              <w:rPr>
                <w:sz w:val="16"/>
                <w:szCs w:val="20"/>
              </w:rPr>
              <w:t>)</w:t>
            </w:r>
          </w:p>
        </w:tc>
        <w:tc>
          <w:tcPr>
            <w:tcW w:w="615" w:type="pct"/>
          </w:tcPr>
          <w:p w14:paraId="0AC21C2F" w14:textId="77777777" w:rsidR="008E63A1" w:rsidRPr="00E72F74" w:rsidRDefault="006D4D2D" w:rsidP="00E72F74">
            <w:pPr>
              <w:pStyle w:val="Compact"/>
              <w:spacing w:before="0" w:after="0"/>
              <w:rPr>
                <w:sz w:val="16"/>
                <w:szCs w:val="20"/>
              </w:rPr>
            </w:pPr>
            <w:r w:rsidRPr="00E72F74">
              <w:rPr>
                <w:sz w:val="16"/>
                <w:szCs w:val="20"/>
              </w:rPr>
              <w:t xml:space="preserve">566 </w:t>
            </w:r>
            <w:proofErr w:type="gramStart"/>
            <w:r w:rsidRPr="00E72F74">
              <w:rPr>
                <w:sz w:val="16"/>
                <w:szCs w:val="20"/>
              </w:rPr>
              <w:t>( 0.7</w:t>
            </w:r>
            <w:proofErr w:type="gramEnd"/>
            <w:r w:rsidRPr="00E72F74">
              <w:rPr>
                <w:sz w:val="16"/>
                <w:szCs w:val="20"/>
              </w:rPr>
              <w:t>)</w:t>
            </w:r>
          </w:p>
        </w:tc>
      </w:tr>
      <w:tr w:rsidR="00E72F74" w:rsidRPr="00E72F74" w14:paraId="43735B6B" w14:textId="77777777" w:rsidTr="00E72F74">
        <w:tc>
          <w:tcPr>
            <w:tcW w:w="882" w:type="pct"/>
          </w:tcPr>
          <w:p w14:paraId="05032FFC" w14:textId="77777777" w:rsidR="008E63A1" w:rsidRPr="00E72F74" w:rsidRDefault="006D4D2D" w:rsidP="00E72F74">
            <w:pPr>
              <w:pStyle w:val="Compact"/>
              <w:spacing w:before="0" w:after="0"/>
              <w:rPr>
                <w:sz w:val="16"/>
                <w:szCs w:val="20"/>
              </w:rPr>
            </w:pPr>
            <w:r w:rsidRPr="00E72F74">
              <w:rPr>
                <w:sz w:val="16"/>
                <w:szCs w:val="20"/>
              </w:rPr>
              <w:t>Arrhythmia (%)</w:t>
            </w:r>
          </w:p>
        </w:tc>
        <w:tc>
          <w:tcPr>
            <w:tcW w:w="973" w:type="pct"/>
          </w:tcPr>
          <w:p w14:paraId="6654866D" w14:textId="77777777" w:rsidR="008E63A1" w:rsidRPr="00E72F74" w:rsidRDefault="008E63A1" w:rsidP="00E72F74">
            <w:pPr>
              <w:spacing w:after="0"/>
              <w:rPr>
                <w:sz w:val="16"/>
                <w:szCs w:val="20"/>
              </w:rPr>
            </w:pPr>
          </w:p>
        </w:tc>
        <w:tc>
          <w:tcPr>
            <w:tcW w:w="615" w:type="pct"/>
          </w:tcPr>
          <w:p w14:paraId="53B5E00F" w14:textId="77777777" w:rsidR="008E63A1" w:rsidRPr="00E72F74" w:rsidRDefault="006D4D2D" w:rsidP="00E72F74">
            <w:pPr>
              <w:pStyle w:val="Compact"/>
              <w:spacing w:before="0" w:after="0"/>
              <w:rPr>
                <w:sz w:val="16"/>
                <w:szCs w:val="20"/>
              </w:rPr>
            </w:pPr>
            <w:r w:rsidRPr="00E72F74">
              <w:rPr>
                <w:sz w:val="16"/>
                <w:szCs w:val="20"/>
              </w:rPr>
              <w:t>248 (12.7)</w:t>
            </w:r>
          </w:p>
        </w:tc>
        <w:tc>
          <w:tcPr>
            <w:tcW w:w="0" w:type="auto"/>
          </w:tcPr>
          <w:p w14:paraId="03617ED6" w14:textId="77777777" w:rsidR="008E63A1" w:rsidRPr="00E72F74" w:rsidRDefault="006D4D2D" w:rsidP="00E72F74">
            <w:pPr>
              <w:pStyle w:val="Compact"/>
              <w:spacing w:before="0" w:after="0"/>
              <w:rPr>
                <w:sz w:val="16"/>
                <w:szCs w:val="20"/>
              </w:rPr>
            </w:pPr>
            <w:r w:rsidRPr="00E72F74">
              <w:rPr>
                <w:sz w:val="16"/>
                <w:szCs w:val="20"/>
              </w:rPr>
              <w:t xml:space="preserve">6152 </w:t>
            </w:r>
            <w:proofErr w:type="gramStart"/>
            <w:r w:rsidRPr="00E72F74">
              <w:rPr>
                <w:sz w:val="16"/>
                <w:szCs w:val="20"/>
              </w:rPr>
              <w:t>( 7.3</w:t>
            </w:r>
            <w:proofErr w:type="gramEnd"/>
            <w:r w:rsidRPr="00E72F74">
              <w:rPr>
                <w:sz w:val="16"/>
                <w:szCs w:val="20"/>
              </w:rPr>
              <w:t>)</w:t>
            </w:r>
          </w:p>
        </w:tc>
        <w:tc>
          <w:tcPr>
            <w:tcW w:w="615" w:type="pct"/>
          </w:tcPr>
          <w:p w14:paraId="4E4B93FC" w14:textId="77777777" w:rsidR="008E63A1" w:rsidRPr="00E72F74" w:rsidRDefault="006D4D2D" w:rsidP="00E72F74">
            <w:pPr>
              <w:pStyle w:val="Compact"/>
              <w:spacing w:before="0" w:after="0"/>
              <w:rPr>
                <w:sz w:val="16"/>
                <w:szCs w:val="20"/>
              </w:rPr>
            </w:pPr>
            <w:r w:rsidRPr="00E72F74">
              <w:rPr>
                <w:sz w:val="16"/>
                <w:szCs w:val="20"/>
              </w:rPr>
              <w:t>331 (11.7)</w:t>
            </w:r>
          </w:p>
        </w:tc>
        <w:tc>
          <w:tcPr>
            <w:tcW w:w="721" w:type="pct"/>
          </w:tcPr>
          <w:p w14:paraId="447905E2" w14:textId="77777777" w:rsidR="008E63A1" w:rsidRPr="00E72F74" w:rsidRDefault="006D4D2D" w:rsidP="00E72F74">
            <w:pPr>
              <w:pStyle w:val="Compact"/>
              <w:spacing w:before="0" w:after="0"/>
              <w:rPr>
                <w:sz w:val="16"/>
                <w:szCs w:val="20"/>
              </w:rPr>
            </w:pPr>
            <w:r w:rsidRPr="00E72F74">
              <w:rPr>
                <w:sz w:val="16"/>
                <w:szCs w:val="20"/>
              </w:rPr>
              <w:t xml:space="preserve">6069 </w:t>
            </w:r>
            <w:proofErr w:type="gramStart"/>
            <w:r w:rsidRPr="00E72F74">
              <w:rPr>
                <w:sz w:val="16"/>
                <w:szCs w:val="20"/>
              </w:rPr>
              <w:t>( 7.3</w:t>
            </w:r>
            <w:proofErr w:type="gramEnd"/>
            <w:r w:rsidRPr="00E72F74">
              <w:rPr>
                <w:sz w:val="16"/>
                <w:szCs w:val="20"/>
              </w:rPr>
              <w:t>)</w:t>
            </w:r>
          </w:p>
        </w:tc>
        <w:tc>
          <w:tcPr>
            <w:tcW w:w="615" w:type="pct"/>
          </w:tcPr>
          <w:p w14:paraId="71E3990C" w14:textId="77777777" w:rsidR="008E63A1" w:rsidRPr="00E72F74" w:rsidRDefault="006D4D2D" w:rsidP="00E72F74">
            <w:pPr>
              <w:pStyle w:val="Compact"/>
              <w:spacing w:before="0" w:after="0"/>
              <w:rPr>
                <w:sz w:val="16"/>
                <w:szCs w:val="20"/>
              </w:rPr>
            </w:pPr>
            <w:r w:rsidRPr="00E72F74">
              <w:rPr>
                <w:sz w:val="16"/>
                <w:szCs w:val="20"/>
              </w:rPr>
              <w:t xml:space="preserve">6400 </w:t>
            </w:r>
            <w:proofErr w:type="gramStart"/>
            <w:r w:rsidRPr="00E72F74">
              <w:rPr>
                <w:sz w:val="16"/>
                <w:szCs w:val="20"/>
              </w:rPr>
              <w:t>( 7.4</w:t>
            </w:r>
            <w:proofErr w:type="gramEnd"/>
            <w:r w:rsidRPr="00E72F74">
              <w:rPr>
                <w:sz w:val="16"/>
                <w:szCs w:val="20"/>
              </w:rPr>
              <w:t>)</w:t>
            </w:r>
          </w:p>
        </w:tc>
      </w:tr>
      <w:tr w:rsidR="00E72F74" w:rsidRPr="00E72F74" w14:paraId="7A911B60" w14:textId="77777777" w:rsidTr="00E72F74">
        <w:tc>
          <w:tcPr>
            <w:tcW w:w="882" w:type="pct"/>
          </w:tcPr>
          <w:p w14:paraId="3B86EDAA" w14:textId="77777777" w:rsidR="008E63A1" w:rsidRPr="00E72F74" w:rsidRDefault="006D4D2D" w:rsidP="00E72F74">
            <w:pPr>
              <w:pStyle w:val="Compact"/>
              <w:spacing w:before="0" w:after="0"/>
              <w:rPr>
                <w:sz w:val="16"/>
                <w:szCs w:val="20"/>
              </w:rPr>
            </w:pPr>
            <w:r w:rsidRPr="00E72F74">
              <w:rPr>
                <w:sz w:val="16"/>
                <w:szCs w:val="20"/>
              </w:rPr>
              <w:t>Arterial hypertension (%)</w:t>
            </w:r>
          </w:p>
        </w:tc>
        <w:tc>
          <w:tcPr>
            <w:tcW w:w="973" w:type="pct"/>
          </w:tcPr>
          <w:p w14:paraId="42586BC6" w14:textId="77777777" w:rsidR="008E63A1" w:rsidRPr="00E72F74" w:rsidRDefault="008E63A1" w:rsidP="00E72F74">
            <w:pPr>
              <w:spacing w:after="0"/>
              <w:rPr>
                <w:sz w:val="16"/>
                <w:szCs w:val="20"/>
              </w:rPr>
            </w:pPr>
          </w:p>
        </w:tc>
        <w:tc>
          <w:tcPr>
            <w:tcW w:w="615" w:type="pct"/>
          </w:tcPr>
          <w:p w14:paraId="552B5CAD" w14:textId="77777777" w:rsidR="008E63A1" w:rsidRPr="00E72F74" w:rsidRDefault="006D4D2D" w:rsidP="00E72F74">
            <w:pPr>
              <w:pStyle w:val="Compact"/>
              <w:spacing w:before="0" w:after="0"/>
              <w:rPr>
                <w:sz w:val="16"/>
                <w:szCs w:val="20"/>
              </w:rPr>
            </w:pPr>
            <w:r w:rsidRPr="00E72F74">
              <w:rPr>
                <w:sz w:val="16"/>
                <w:szCs w:val="20"/>
              </w:rPr>
              <w:t>1023 (52.6)</w:t>
            </w:r>
          </w:p>
        </w:tc>
        <w:tc>
          <w:tcPr>
            <w:tcW w:w="0" w:type="auto"/>
          </w:tcPr>
          <w:p w14:paraId="7B8F3934" w14:textId="77777777" w:rsidR="008E63A1" w:rsidRPr="00E72F74" w:rsidRDefault="006D4D2D" w:rsidP="00E72F74">
            <w:pPr>
              <w:pStyle w:val="Compact"/>
              <w:spacing w:before="0" w:after="0"/>
              <w:rPr>
                <w:sz w:val="16"/>
                <w:szCs w:val="20"/>
              </w:rPr>
            </w:pPr>
            <w:r w:rsidRPr="00E72F74">
              <w:rPr>
                <w:sz w:val="16"/>
                <w:szCs w:val="20"/>
              </w:rPr>
              <w:t>35677 (42.2)</w:t>
            </w:r>
          </w:p>
        </w:tc>
        <w:tc>
          <w:tcPr>
            <w:tcW w:w="615" w:type="pct"/>
          </w:tcPr>
          <w:p w14:paraId="4092705C" w14:textId="77777777" w:rsidR="008E63A1" w:rsidRPr="00E72F74" w:rsidRDefault="006D4D2D" w:rsidP="00E72F74">
            <w:pPr>
              <w:pStyle w:val="Compact"/>
              <w:spacing w:before="0" w:after="0"/>
              <w:rPr>
                <w:sz w:val="16"/>
                <w:szCs w:val="20"/>
              </w:rPr>
            </w:pPr>
            <w:r w:rsidRPr="00E72F74">
              <w:rPr>
                <w:sz w:val="16"/>
                <w:szCs w:val="20"/>
              </w:rPr>
              <w:t>1438 (51.0)</w:t>
            </w:r>
          </w:p>
        </w:tc>
        <w:tc>
          <w:tcPr>
            <w:tcW w:w="721" w:type="pct"/>
          </w:tcPr>
          <w:p w14:paraId="4CED45A0" w14:textId="77777777" w:rsidR="008E63A1" w:rsidRPr="00E72F74" w:rsidRDefault="006D4D2D" w:rsidP="00E72F74">
            <w:pPr>
              <w:pStyle w:val="Compact"/>
              <w:spacing w:before="0" w:after="0"/>
              <w:rPr>
                <w:sz w:val="16"/>
                <w:szCs w:val="20"/>
              </w:rPr>
            </w:pPr>
            <w:r w:rsidRPr="00E72F74">
              <w:rPr>
                <w:sz w:val="16"/>
                <w:szCs w:val="20"/>
              </w:rPr>
              <w:t>35262 (42.2)</w:t>
            </w:r>
          </w:p>
        </w:tc>
        <w:tc>
          <w:tcPr>
            <w:tcW w:w="615" w:type="pct"/>
          </w:tcPr>
          <w:p w14:paraId="4594DA8D" w14:textId="77777777" w:rsidR="008E63A1" w:rsidRPr="00E72F74" w:rsidRDefault="006D4D2D" w:rsidP="00E72F74">
            <w:pPr>
              <w:pStyle w:val="Compact"/>
              <w:spacing w:before="0" w:after="0"/>
              <w:rPr>
                <w:sz w:val="16"/>
                <w:szCs w:val="20"/>
              </w:rPr>
            </w:pPr>
            <w:r w:rsidRPr="00E72F74">
              <w:rPr>
                <w:sz w:val="16"/>
                <w:szCs w:val="20"/>
              </w:rPr>
              <w:t>36700 (42.5)</w:t>
            </w:r>
          </w:p>
        </w:tc>
      </w:tr>
      <w:tr w:rsidR="00E72F74" w:rsidRPr="00E72F74" w14:paraId="1E192DDC" w14:textId="77777777" w:rsidTr="00E72F74">
        <w:tc>
          <w:tcPr>
            <w:tcW w:w="882" w:type="pct"/>
          </w:tcPr>
          <w:p w14:paraId="2BD42F02" w14:textId="77777777" w:rsidR="008E63A1" w:rsidRPr="00E72F74" w:rsidRDefault="006D4D2D" w:rsidP="00E72F74">
            <w:pPr>
              <w:pStyle w:val="Compact"/>
              <w:spacing w:before="0" w:after="0"/>
              <w:rPr>
                <w:sz w:val="16"/>
                <w:szCs w:val="20"/>
              </w:rPr>
            </w:pPr>
            <w:r w:rsidRPr="00E72F74">
              <w:rPr>
                <w:sz w:val="16"/>
                <w:szCs w:val="20"/>
              </w:rPr>
              <w:t xml:space="preserve">Benign </w:t>
            </w:r>
            <w:proofErr w:type="spellStart"/>
            <w:r w:rsidRPr="00E72F74">
              <w:rPr>
                <w:sz w:val="16"/>
                <w:szCs w:val="20"/>
              </w:rPr>
              <w:t>prostatihyperplasia</w:t>
            </w:r>
            <w:proofErr w:type="spellEnd"/>
            <w:r w:rsidRPr="00E72F74">
              <w:rPr>
                <w:sz w:val="16"/>
                <w:szCs w:val="20"/>
              </w:rPr>
              <w:t xml:space="preserve"> (%)</w:t>
            </w:r>
          </w:p>
        </w:tc>
        <w:tc>
          <w:tcPr>
            <w:tcW w:w="973" w:type="pct"/>
          </w:tcPr>
          <w:p w14:paraId="061C2065" w14:textId="77777777" w:rsidR="008E63A1" w:rsidRPr="00E72F74" w:rsidRDefault="008E63A1" w:rsidP="00E72F74">
            <w:pPr>
              <w:spacing w:after="0"/>
              <w:rPr>
                <w:sz w:val="16"/>
                <w:szCs w:val="20"/>
              </w:rPr>
            </w:pPr>
          </w:p>
        </w:tc>
        <w:tc>
          <w:tcPr>
            <w:tcW w:w="615" w:type="pct"/>
          </w:tcPr>
          <w:p w14:paraId="00136CCE" w14:textId="77777777" w:rsidR="008E63A1" w:rsidRPr="00E72F74" w:rsidRDefault="006D4D2D" w:rsidP="00E72F74">
            <w:pPr>
              <w:pStyle w:val="Compact"/>
              <w:spacing w:before="0" w:after="0"/>
              <w:rPr>
                <w:sz w:val="16"/>
                <w:szCs w:val="20"/>
              </w:rPr>
            </w:pPr>
            <w:r w:rsidRPr="00E72F74">
              <w:rPr>
                <w:sz w:val="16"/>
                <w:szCs w:val="20"/>
              </w:rPr>
              <w:t xml:space="preserve">127 </w:t>
            </w:r>
            <w:proofErr w:type="gramStart"/>
            <w:r w:rsidRPr="00E72F74">
              <w:rPr>
                <w:sz w:val="16"/>
                <w:szCs w:val="20"/>
              </w:rPr>
              <w:t>( 6.5</w:t>
            </w:r>
            <w:proofErr w:type="gramEnd"/>
            <w:r w:rsidRPr="00E72F74">
              <w:rPr>
                <w:sz w:val="16"/>
                <w:szCs w:val="20"/>
              </w:rPr>
              <w:t>)</w:t>
            </w:r>
          </w:p>
        </w:tc>
        <w:tc>
          <w:tcPr>
            <w:tcW w:w="0" w:type="auto"/>
          </w:tcPr>
          <w:p w14:paraId="0441D176" w14:textId="77777777" w:rsidR="008E63A1" w:rsidRPr="00E72F74" w:rsidRDefault="006D4D2D" w:rsidP="00E72F74">
            <w:pPr>
              <w:pStyle w:val="Compact"/>
              <w:spacing w:before="0" w:after="0"/>
              <w:rPr>
                <w:sz w:val="16"/>
                <w:szCs w:val="20"/>
              </w:rPr>
            </w:pPr>
            <w:r w:rsidRPr="00E72F74">
              <w:rPr>
                <w:sz w:val="16"/>
                <w:szCs w:val="20"/>
              </w:rPr>
              <w:t xml:space="preserve">3303 </w:t>
            </w:r>
            <w:proofErr w:type="gramStart"/>
            <w:r w:rsidRPr="00E72F74">
              <w:rPr>
                <w:sz w:val="16"/>
                <w:szCs w:val="20"/>
              </w:rPr>
              <w:t>( 3.9</w:t>
            </w:r>
            <w:proofErr w:type="gramEnd"/>
            <w:r w:rsidRPr="00E72F74">
              <w:rPr>
                <w:sz w:val="16"/>
                <w:szCs w:val="20"/>
              </w:rPr>
              <w:t>)</w:t>
            </w:r>
          </w:p>
        </w:tc>
        <w:tc>
          <w:tcPr>
            <w:tcW w:w="615" w:type="pct"/>
          </w:tcPr>
          <w:p w14:paraId="6C0D5F4D" w14:textId="77777777" w:rsidR="008E63A1" w:rsidRPr="00E72F74" w:rsidRDefault="006D4D2D" w:rsidP="00E72F74">
            <w:pPr>
              <w:pStyle w:val="Compact"/>
              <w:spacing w:before="0" w:after="0"/>
              <w:rPr>
                <w:sz w:val="16"/>
                <w:szCs w:val="20"/>
              </w:rPr>
            </w:pPr>
            <w:r w:rsidRPr="00E72F74">
              <w:rPr>
                <w:sz w:val="16"/>
                <w:szCs w:val="20"/>
              </w:rPr>
              <w:t xml:space="preserve">182 </w:t>
            </w:r>
            <w:proofErr w:type="gramStart"/>
            <w:r w:rsidRPr="00E72F74">
              <w:rPr>
                <w:sz w:val="16"/>
                <w:szCs w:val="20"/>
              </w:rPr>
              <w:t>( 6.5</w:t>
            </w:r>
            <w:proofErr w:type="gramEnd"/>
            <w:r w:rsidRPr="00E72F74">
              <w:rPr>
                <w:sz w:val="16"/>
                <w:szCs w:val="20"/>
              </w:rPr>
              <w:t>)</w:t>
            </w:r>
          </w:p>
        </w:tc>
        <w:tc>
          <w:tcPr>
            <w:tcW w:w="721" w:type="pct"/>
          </w:tcPr>
          <w:p w14:paraId="580E06C0" w14:textId="77777777" w:rsidR="008E63A1" w:rsidRPr="00E72F74" w:rsidRDefault="006D4D2D" w:rsidP="00E72F74">
            <w:pPr>
              <w:pStyle w:val="Compact"/>
              <w:spacing w:before="0" w:after="0"/>
              <w:rPr>
                <w:sz w:val="16"/>
                <w:szCs w:val="20"/>
              </w:rPr>
            </w:pPr>
            <w:r w:rsidRPr="00E72F74">
              <w:rPr>
                <w:sz w:val="16"/>
                <w:szCs w:val="20"/>
              </w:rPr>
              <w:t xml:space="preserve">3248 </w:t>
            </w:r>
            <w:proofErr w:type="gramStart"/>
            <w:r w:rsidRPr="00E72F74">
              <w:rPr>
                <w:sz w:val="16"/>
                <w:szCs w:val="20"/>
              </w:rPr>
              <w:t>( 3.9</w:t>
            </w:r>
            <w:proofErr w:type="gramEnd"/>
            <w:r w:rsidRPr="00E72F74">
              <w:rPr>
                <w:sz w:val="16"/>
                <w:szCs w:val="20"/>
              </w:rPr>
              <w:t>)</w:t>
            </w:r>
          </w:p>
        </w:tc>
        <w:tc>
          <w:tcPr>
            <w:tcW w:w="615" w:type="pct"/>
          </w:tcPr>
          <w:p w14:paraId="2D25CC3E" w14:textId="77777777" w:rsidR="008E63A1" w:rsidRPr="00E72F74" w:rsidRDefault="006D4D2D" w:rsidP="00E72F74">
            <w:pPr>
              <w:pStyle w:val="Compact"/>
              <w:spacing w:before="0" w:after="0"/>
              <w:rPr>
                <w:sz w:val="16"/>
                <w:szCs w:val="20"/>
              </w:rPr>
            </w:pPr>
            <w:r w:rsidRPr="00E72F74">
              <w:rPr>
                <w:sz w:val="16"/>
                <w:szCs w:val="20"/>
              </w:rPr>
              <w:t xml:space="preserve">3430 </w:t>
            </w:r>
            <w:proofErr w:type="gramStart"/>
            <w:r w:rsidRPr="00E72F74">
              <w:rPr>
                <w:sz w:val="16"/>
                <w:szCs w:val="20"/>
              </w:rPr>
              <w:t>( 4.0</w:t>
            </w:r>
            <w:proofErr w:type="gramEnd"/>
            <w:r w:rsidRPr="00E72F74">
              <w:rPr>
                <w:sz w:val="16"/>
                <w:szCs w:val="20"/>
              </w:rPr>
              <w:t>)</w:t>
            </w:r>
          </w:p>
        </w:tc>
      </w:tr>
      <w:tr w:rsidR="00E72F74" w:rsidRPr="00E72F74" w14:paraId="4BEDFEEC" w14:textId="77777777" w:rsidTr="00E72F74">
        <w:tc>
          <w:tcPr>
            <w:tcW w:w="882" w:type="pct"/>
          </w:tcPr>
          <w:p w14:paraId="47010166" w14:textId="77777777" w:rsidR="008E63A1" w:rsidRPr="00E72F74" w:rsidRDefault="006D4D2D" w:rsidP="00E72F74">
            <w:pPr>
              <w:pStyle w:val="Compact"/>
              <w:spacing w:before="0" w:after="0"/>
              <w:rPr>
                <w:sz w:val="16"/>
                <w:szCs w:val="20"/>
              </w:rPr>
            </w:pPr>
            <w:r w:rsidRPr="00E72F74">
              <w:rPr>
                <w:sz w:val="16"/>
                <w:szCs w:val="20"/>
              </w:rPr>
              <w:t>Cancer (%)</w:t>
            </w:r>
          </w:p>
        </w:tc>
        <w:tc>
          <w:tcPr>
            <w:tcW w:w="973" w:type="pct"/>
          </w:tcPr>
          <w:p w14:paraId="0C9F93E7" w14:textId="77777777" w:rsidR="008E63A1" w:rsidRPr="00E72F74" w:rsidRDefault="008E63A1" w:rsidP="00E72F74">
            <w:pPr>
              <w:spacing w:after="0"/>
              <w:rPr>
                <w:sz w:val="16"/>
                <w:szCs w:val="20"/>
              </w:rPr>
            </w:pPr>
          </w:p>
        </w:tc>
        <w:tc>
          <w:tcPr>
            <w:tcW w:w="615" w:type="pct"/>
          </w:tcPr>
          <w:p w14:paraId="60F9C355" w14:textId="77777777" w:rsidR="008E63A1" w:rsidRPr="00E72F74" w:rsidRDefault="006D4D2D" w:rsidP="00E72F74">
            <w:pPr>
              <w:pStyle w:val="Compact"/>
              <w:spacing w:before="0" w:after="0"/>
              <w:rPr>
                <w:sz w:val="16"/>
                <w:szCs w:val="20"/>
              </w:rPr>
            </w:pPr>
            <w:r w:rsidRPr="00E72F74">
              <w:rPr>
                <w:sz w:val="16"/>
                <w:szCs w:val="20"/>
              </w:rPr>
              <w:t xml:space="preserve">111 </w:t>
            </w:r>
            <w:proofErr w:type="gramStart"/>
            <w:r w:rsidRPr="00E72F74">
              <w:rPr>
                <w:sz w:val="16"/>
                <w:szCs w:val="20"/>
              </w:rPr>
              <w:t>( 5.7</w:t>
            </w:r>
            <w:proofErr w:type="gramEnd"/>
            <w:r w:rsidRPr="00E72F74">
              <w:rPr>
                <w:sz w:val="16"/>
                <w:szCs w:val="20"/>
              </w:rPr>
              <w:t>)</w:t>
            </w:r>
          </w:p>
        </w:tc>
        <w:tc>
          <w:tcPr>
            <w:tcW w:w="0" w:type="auto"/>
          </w:tcPr>
          <w:p w14:paraId="68C7797B" w14:textId="77777777" w:rsidR="008E63A1" w:rsidRPr="00E72F74" w:rsidRDefault="006D4D2D" w:rsidP="00E72F74">
            <w:pPr>
              <w:pStyle w:val="Compact"/>
              <w:spacing w:before="0" w:after="0"/>
              <w:rPr>
                <w:sz w:val="16"/>
                <w:szCs w:val="20"/>
              </w:rPr>
            </w:pPr>
            <w:r w:rsidRPr="00E72F74">
              <w:rPr>
                <w:sz w:val="16"/>
                <w:szCs w:val="20"/>
              </w:rPr>
              <w:t xml:space="preserve">3655 </w:t>
            </w:r>
            <w:proofErr w:type="gramStart"/>
            <w:r w:rsidRPr="00E72F74">
              <w:rPr>
                <w:sz w:val="16"/>
                <w:szCs w:val="20"/>
              </w:rPr>
              <w:t>( 4.3</w:t>
            </w:r>
            <w:proofErr w:type="gramEnd"/>
            <w:r w:rsidRPr="00E72F74">
              <w:rPr>
                <w:sz w:val="16"/>
                <w:szCs w:val="20"/>
              </w:rPr>
              <w:t>)</w:t>
            </w:r>
          </w:p>
        </w:tc>
        <w:tc>
          <w:tcPr>
            <w:tcW w:w="615" w:type="pct"/>
          </w:tcPr>
          <w:p w14:paraId="478C4936" w14:textId="77777777" w:rsidR="008E63A1" w:rsidRPr="00E72F74" w:rsidRDefault="006D4D2D" w:rsidP="00E72F74">
            <w:pPr>
              <w:pStyle w:val="Compact"/>
              <w:spacing w:before="0" w:after="0"/>
              <w:rPr>
                <w:sz w:val="16"/>
                <w:szCs w:val="20"/>
              </w:rPr>
            </w:pPr>
            <w:r w:rsidRPr="00E72F74">
              <w:rPr>
                <w:sz w:val="16"/>
                <w:szCs w:val="20"/>
              </w:rPr>
              <w:t xml:space="preserve">191 </w:t>
            </w:r>
            <w:proofErr w:type="gramStart"/>
            <w:r w:rsidRPr="00E72F74">
              <w:rPr>
                <w:sz w:val="16"/>
                <w:szCs w:val="20"/>
              </w:rPr>
              <w:t>( 6.8</w:t>
            </w:r>
            <w:proofErr w:type="gramEnd"/>
            <w:r w:rsidRPr="00E72F74">
              <w:rPr>
                <w:sz w:val="16"/>
                <w:szCs w:val="20"/>
              </w:rPr>
              <w:t>)</w:t>
            </w:r>
          </w:p>
        </w:tc>
        <w:tc>
          <w:tcPr>
            <w:tcW w:w="721" w:type="pct"/>
          </w:tcPr>
          <w:p w14:paraId="6BE17B2D" w14:textId="77777777" w:rsidR="008E63A1" w:rsidRPr="00E72F74" w:rsidRDefault="006D4D2D" w:rsidP="00E72F74">
            <w:pPr>
              <w:pStyle w:val="Compact"/>
              <w:spacing w:before="0" w:after="0"/>
              <w:rPr>
                <w:sz w:val="16"/>
                <w:szCs w:val="20"/>
              </w:rPr>
            </w:pPr>
            <w:r w:rsidRPr="00E72F74">
              <w:rPr>
                <w:sz w:val="16"/>
                <w:szCs w:val="20"/>
              </w:rPr>
              <w:t xml:space="preserve">3575 </w:t>
            </w:r>
            <w:proofErr w:type="gramStart"/>
            <w:r w:rsidRPr="00E72F74">
              <w:rPr>
                <w:sz w:val="16"/>
                <w:szCs w:val="20"/>
              </w:rPr>
              <w:t>( 4.3</w:t>
            </w:r>
            <w:proofErr w:type="gramEnd"/>
            <w:r w:rsidRPr="00E72F74">
              <w:rPr>
                <w:sz w:val="16"/>
                <w:szCs w:val="20"/>
              </w:rPr>
              <w:t>)</w:t>
            </w:r>
          </w:p>
        </w:tc>
        <w:tc>
          <w:tcPr>
            <w:tcW w:w="615" w:type="pct"/>
          </w:tcPr>
          <w:p w14:paraId="443F5007" w14:textId="77777777" w:rsidR="008E63A1" w:rsidRPr="00E72F74" w:rsidRDefault="006D4D2D" w:rsidP="00E72F74">
            <w:pPr>
              <w:pStyle w:val="Compact"/>
              <w:spacing w:before="0" w:after="0"/>
              <w:rPr>
                <w:sz w:val="16"/>
                <w:szCs w:val="20"/>
              </w:rPr>
            </w:pPr>
            <w:r w:rsidRPr="00E72F74">
              <w:rPr>
                <w:sz w:val="16"/>
                <w:szCs w:val="20"/>
              </w:rPr>
              <w:t xml:space="preserve">3766 </w:t>
            </w:r>
            <w:proofErr w:type="gramStart"/>
            <w:r w:rsidRPr="00E72F74">
              <w:rPr>
                <w:sz w:val="16"/>
                <w:szCs w:val="20"/>
              </w:rPr>
              <w:t>( 4.4</w:t>
            </w:r>
            <w:proofErr w:type="gramEnd"/>
            <w:r w:rsidRPr="00E72F74">
              <w:rPr>
                <w:sz w:val="16"/>
                <w:szCs w:val="20"/>
              </w:rPr>
              <w:t>)</w:t>
            </w:r>
          </w:p>
        </w:tc>
      </w:tr>
      <w:tr w:rsidR="00E72F74" w:rsidRPr="00E72F74" w14:paraId="3FD71F66" w14:textId="77777777" w:rsidTr="00E72F74">
        <w:tc>
          <w:tcPr>
            <w:tcW w:w="882" w:type="pct"/>
          </w:tcPr>
          <w:p w14:paraId="04599089" w14:textId="77777777" w:rsidR="008E63A1" w:rsidRPr="00E72F74" w:rsidRDefault="006D4D2D" w:rsidP="00E72F74">
            <w:pPr>
              <w:pStyle w:val="Compact"/>
              <w:spacing w:before="0" w:after="0"/>
              <w:rPr>
                <w:sz w:val="16"/>
                <w:szCs w:val="20"/>
              </w:rPr>
            </w:pPr>
            <w:proofErr w:type="spellStart"/>
            <w:r w:rsidRPr="00E72F74">
              <w:rPr>
                <w:sz w:val="16"/>
                <w:szCs w:val="20"/>
              </w:rPr>
              <w:lastRenderedPageBreak/>
              <w:t>Cns</w:t>
            </w:r>
            <w:proofErr w:type="spellEnd"/>
            <w:r w:rsidRPr="00E72F74">
              <w:rPr>
                <w:sz w:val="16"/>
                <w:szCs w:val="20"/>
              </w:rPr>
              <w:t xml:space="preserve"> disease (%)</w:t>
            </w:r>
          </w:p>
        </w:tc>
        <w:tc>
          <w:tcPr>
            <w:tcW w:w="973" w:type="pct"/>
          </w:tcPr>
          <w:p w14:paraId="7B0A815A" w14:textId="77777777" w:rsidR="008E63A1" w:rsidRPr="00E72F74" w:rsidRDefault="008E63A1" w:rsidP="00E72F74">
            <w:pPr>
              <w:spacing w:after="0"/>
              <w:rPr>
                <w:sz w:val="16"/>
                <w:szCs w:val="20"/>
              </w:rPr>
            </w:pPr>
          </w:p>
        </w:tc>
        <w:tc>
          <w:tcPr>
            <w:tcW w:w="615" w:type="pct"/>
          </w:tcPr>
          <w:p w14:paraId="5D1152A1" w14:textId="77777777" w:rsidR="008E63A1" w:rsidRPr="00E72F74" w:rsidRDefault="006D4D2D" w:rsidP="00E72F74">
            <w:pPr>
              <w:pStyle w:val="Compact"/>
              <w:spacing w:before="0" w:after="0"/>
              <w:rPr>
                <w:sz w:val="16"/>
                <w:szCs w:val="20"/>
              </w:rPr>
            </w:pPr>
            <w:r w:rsidRPr="00E72F74">
              <w:rPr>
                <w:sz w:val="16"/>
                <w:szCs w:val="20"/>
              </w:rPr>
              <w:t>538 (27.6)</w:t>
            </w:r>
          </w:p>
        </w:tc>
        <w:tc>
          <w:tcPr>
            <w:tcW w:w="0" w:type="auto"/>
          </w:tcPr>
          <w:p w14:paraId="7C9BCAEB" w14:textId="77777777" w:rsidR="008E63A1" w:rsidRPr="00E72F74" w:rsidRDefault="006D4D2D" w:rsidP="00E72F74">
            <w:pPr>
              <w:pStyle w:val="Compact"/>
              <w:spacing w:before="0" w:after="0"/>
              <w:rPr>
                <w:sz w:val="16"/>
                <w:szCs w:val="20"/>
              </w:rPr>
            </w:pPr>
            <w:r w:rsidRPr="00E72F74">
              <w:rPr>
                <w:sz w:val="16"/>
                <w:szCs w:val="20"/>
              </w:rPr>
              <w:t>17026 (20.2)</w:t>
            </w:r>
          </w:p>
        </w:tc>
        <w:tc>
          <w:tcPr>
            <w:tcW w:w="615" w:type="pct"/>
          </w:tcPr>
          <w:p w14:paraId="7FC490CE" w14:textId="77777777" w:rsidR="008E63A1" w:rsidRPr="00E72F74" w:rsidRDefault="006D4D2D" w:rsidP="00E72F74">
            <w:pPr>
              <w:pStyle w:val="Compact"/>
              <w:spacing w:before="0" w:after="0"/>
              <w:rPr>
                <w:sz w:val="16"/>
                <w:szCs w:val="20"/>
              </w:rPr>
            </w:pPr>
            <w:r w:rsidRPr="00E72F74">
              <w:rPr>
                <w:sz w:val="16"/>
                <w:szCs w:val="20"/>
              </w:rPr>
              <w:t>797 (28.3)</w:t>
            </w:r>
          </w:p>
        </w:tc>
        <w:tc>
          <w:tcPr>
            <w:tcW w:w="721" w:type="pct"/>
          </w:tcPr>
          <w:p w14:paraId="32F41D5B" w14:textId="77777777" w:rsidR="008E63A1" w:rsidRPr="00E72F74" w:rsidRDefault="006D4D2D" w:rsidP="00E72F74">
            <w:pPr>
              <w:pStyle w:val="Compact"/>
              <w:spacing w:before="0" w:after="0"/>
              <w:rPr>
                <w:sz w:val="16"/>
                <w:szCs w:val="20"/>
              </w:rPr>
            </w:pPr>
            <w:r w:rsidRPr="00E72F74">
              <w:rPr>
                <w:sz w:val="16"/>
                <w:szCs w:val="20"/>
              </w:rPr>
              <w:t>16767 (20.1)</w:t>
            </w:r>
          </w:p>
        </w:tc>
        <w:tc>
          <w:tcPr>
            <w:tcW w:w="615" w:type="pct"/>
          </w:tcPr>
          <w:p w14:paraId="5A1702E6" w14:textId="77777777" w:rsidR="008E63A1" w:rsidRPr="00E72F74" w:rsidRDefault="006D4D2D" w:rsidP="00E72F74">
            <w:pPr>
              <w:pStyle w:val="Compact"/>
              <w:spacing w:before="0" w:after="0"/>
              <w:rPr>
                <w:sz w:val="16"/>
                <w:szCs w:val="20"/>
              </w:rPr>
            </w:pPr>
            <w:r w:rsidRPr="00E72F74">
              <w:rPr>
                <w:sz w:val="16"/>
                <w:szCs w:val="20"/>
              </w:rPr>
              <w:t>17564 (20.3)</w:t>
            </w:r>
          </w:p>
        </w:tc>
      </w:tr>
      <w:tr w:rsidR="00E72F74" w:rsidRPr="00E72F74" w14:paraId="1FE6D2F7" w14:textId="77777777" w:rsidTr="00E72F74">
        <w:tc>
          <w:tcPr>
            <w:tcW w:w="882" w:type="pct"/>
          </w:tcPr>
          <w:p w14:paraId="3ADC70D5" w14:textId="77777777" w:rsidR="008E63A1" w:rsidRPr="00E72F74" w:rsidRDefault="006D4D2D" w:rsidP="00E72F74">
            <w:pPr>
              <w:pStyle w:val="Compact"/>
              <w:spacing w:before="0" w:after="0"/>
              <w:rPr>
                <w:sz w:val="16"/>
                <w:szCs w:val="20"/>
              </w:rPr>
            </w:pPr>
            <w:r w:rsidRPr="00E72F74">
              <w:rPr>
                <w:sz w:val="16"/>
                <w:szCs w:val="20"/>
              </w:rPr>
              <w:t>Coagulopathy (%)</w:t>
            </w:r>
          </w:p>
        </w:tc>
        <w:tc>
          <w:tcPr>
            <w:tcW w:w="973" w:type="pct"/>
          </w:tcPr>
          <w:p w14:paraId="35E180FC" w14:textId="77777777" w:rsidR="008E63A1" w:rsidRPr="00E72F74" w:rsidRDefault="008E63A1" w:rsidP="00E72F74">
            <w:pPr>
              <w:spacing w:after="0"/>
              <w:rPr>
                <w:sz w:val="16"/>
                <w:szCs w:val="20"/>
              </w:rPr>
            </w:pPr>
          </w:p>
        </w:tc>
        <w:tc>
          <w:tcPr>
            <w:tcW w:w="615" w:type="pct"/>
          </w:tcPr>
          <w:p w14:paraId="271E02B7" w14:textId="77777777" w:rsidR="008E63A1" w:rsidRPr="00E72F74" w:rsidRDefault="006D4D2D" w:rsidP="00E72F74">
            <w:pPr>
              <w:pStyle w:val="Compact"/>
              <w:spacing w:before="0" w:after="0"/>
              <w:rPr>
                <w:sz w:val="16"/>
                <w:szCs w:val="20"/>
              </w:rPr>
            </w:pPr>
            <w:r w:rsidRPr="00E72F74">
              <w:rPr>
                <w:sz w:val="16"/>
                <w:szCs w:val="20"/>
              </w:rPr>
              <w:t xml:space="preserve">6 </w:t>
            </w:r>
            <w:proofErr w:type="gramStart"/>
            <w:r w:rsidRPr="00E72F74">
              <w:rPr>
                <w:sz w:val="16"/>
                <w:szCs w:val="20"/>
              </w:rPr>
              <w:t>( 0.3</w:t>
            </w:r>
            <w:proofErr w:type="gramEnd"/>
            <w:r w:rsidRPr="00E72F74">
              <w:rPr>
                <w:sz w:val="16"/>
                <w:szCs w:val="20"/>
              </w:rPr>
              <w:t>)</w:t>
            </w:r>
          </w:p>
        </w:tc>
        <w:tc>
          <w:tcPr>
            <w:tcW w:w="0" w:type="auto"/>
          </w:tcPr>
          <w:p w14:paraId="455ADEAD" w14:textId="77777777" w:rsidR="008E63A1" w:rsidRPr="00E72F74" w:rsidRDefault="006D4D2D" w:rsidP="00E72F74">
            <w:pPr>
              <w:pStyle w:val="Compact"/>
              <w:spacing w:before="0" w:after="0"/>
              <w:rPr>
                <w:sz w:val="16"/>
                <w:szCs w:val="20"/>
              </w:rPr>
            </w:pPr>
            <w:r w:rsidRPr="00E72F74">
              <w:rPr>
                <w:sz w:val="16"/>
                <w:szCs w:val="20"/>
              </w:rPr>
              <w:t xml:space="preserve">298 </w:t>
            </w:r>
            <w:proofErr w:type="gramStart"/>
            <w:r w:rsidRPr="00E72F74">
              <w:rPr>
                <w:sz w:val="16"/>
                <w:szCs w:val="20"/>
              </w:rPr>
              <w:t>( 0.4</w:t>
            </w:r>
            <w:proofErr w:type="gramEnd"/>
            <w:r w:rsidRPr="00E72F74">
              <w:rPr>
                <w:sz w:val="16"/>
                <w:szCs w:val="20"/>
              </w:rPr>
              <w:t>)</w:t>
            </w:r>
          </w:p>
        </w:tc>
        <w:tc>
          <w:tcPr>
            <w:tcW w:w="615" w:type="pct"/>
          </w:tcPr>
          <w:p w14:paraId="4A1D7587" w14:textId="77777777" w:rsidR="008E63A1" w:rsidRPr="00E72F74" w:rsidRDefault="006D4D2D" w:rsidP="00E72F74">
            <w:pPr>
              <w:pStyle w:val="Compact"/>
              <w:spacing w:before="0" w:after="0"/>
              <w:rPr>
                <w:sz w:val="16"/>
                <w:szCs w:val="20"/>
              </w:rPr>
            </w:pPr>
            <w:r w:rsidRPr="00E72F74">
              <w:rPr>
                <w:sz w:val="16"/>
                <w:szCs w:val="20"/>
              </w:rPr>
              <w:t xml:space="preserve">13 </w:t>
            </w:r>
            <w:proofErr w:type="gramStart"/>
            <w:r w:rsidRPr="00E72F74">
              <w:rPr>
                <w:sz w:val="16"/>
                <w:szCs w:val="20"/>
              </w:rPr>
              <w:t>( 0.5</w:t>
            </w:r>
            <w:proofErr w:type="gramEnd"/>
            <w:r w:rsidRPr="00E72F74">
              <w:rPr>
                <w:sz w:val="16"/>
                <w:szCs w:val="20"/>
              </w:rPr>
              <w:t>)</w:t>
            </w:r>
          </w:p>
        </w:tc>
        <w:tc>
          <w:tcPr>
            <w:tcW w:w="721" w:type="pct"/>
          </w:tcPr>
          <w:p w14:paraId="67329E59" w14:textId="77777777" w:rsidR="008E63A1" w:rsidRPr="00E72F74" w:rsidRDefault="006D4D2D" w:rsidP="00E72F74">
            <w:pPr>
              <w:pStyle w:val="Compact"/>
              <w:spacing w:before="0" w:after="0"/>
              <w:rPr>
                <w:sz w:val="16"/>
                <w:szCs w:val="20"/>
              </w:rPr>
            </w:pPr>
            <w:r w:rsidRPr="00E72F74">
              <w:rPr>
                <w:sz w:val="16"/>
                <w:szCs w:val="20"/>
              </w:rPr>
              <w:t xml:space="preserve">291 </w:t>
            </w:r>
            <w:proofErr w:type="gramStart"/>
            <w:r w:rsidRPr="00E72F74">
              <w:rPr>
                <w:sz w:val="16"/>
                <w:szCs w:val="20"/>
              </w:rPr>
              <w:t>( 0.3</w:t>
            </w:r>
            <w:proofErr w:type="gramEnd"/>
            <w:r w:rsidRPr="00E72F74">
              <w:rPr>
                <w:sz w:val="16"/>
                <w:szCs w:val="20"/>
              </w:rPr>
              <w:t>)</w:t>
            </w:r>
          </w:p>
        </w:tc>
        <w:tc>
          <w:tcPr>
            <w:tcW w:w="615" w:type="pct"/>
          </w:tcPr>
          <w:p w14:paraId="1BF1A229" w14:textId="77777777" w:rsidR="008E63A1" w:rsidRPr="00E72F74" w:rsidRDefault="006D4D2D" w:rsidP="00E72F74">
            <w:pPr>
              <w:pStyle w:val="Compact"/>
              <w:spacing w:before="0" w:after="0"/>
              <w:rPr>
                <w:sz w:val="16"/>
                <w:szCs w:val="20"/>
              </w:rPr>
            </w:pPr>
            <w:r w:rsidRPr="00E72F74">
              <w:rPr>
                <w:sz w:val="16"/>
                <w:szCs w:val="20"/>
              </w:rPr>
              <w:t xml:space="preserve">304 </w:t>
            </w:r>
            <w:proofErr w:type="gramStart"/>
            <w:r w:rsidRPr="00E72F74">
              <w:rPr>
                <w:sz w:val="16"/>
                <w:szCs w:val="20"/>
              </w:rPr>
              <w:t>( 0.4</w:t>
            </w:r>
            <w:proofErr w:type="gramEnd"/>
            <w:r w:rsidRPr="00E72F74">
              <w:rPr>
                <w:sz w:val="16"/>
                <w:szCs w:val="20"/>
              </w:rPr>
              <w:t>)</w:t>
            </w:r>
          </w:p>
        </w:tc>
      </w:tr>
      <w:tr w:rsidR="00E72F74" w:rsidRPr="00E72F74" w14:paraId="0E82943B" w14:textId="77777777" w:rsidTr="00E72F74">
        <w:tc>
          <w:tcPr>
            <w:tcW w:w="882" w:type="pct"/>
          </w:tcPr>
          <w:p w14:paraId="75381FED" w14:textId="77777777" w:rsidR="008E63A1" w:rsidRPr="00E72F74" w:rsidRDefault="006D4D2D" w:rsidP="00E72F74">
            <w:pPr>
              <w:pStyle w:val="Compact"/>
              <w:spacing w:before="0" w:after="0"/>
              <w:rPr>
                <w:sz w:val="16"/>
                <w:szCs w:val="20"/>
              </w:rPr>
            </w:pPr>
            <w:r w:rsidRPr="00E72F74">
              <w:rPr>
                <w:sz w:val="16"/>
                <w:szCs w:val="20"/>
              </w:rPr>
              <w:t>Diabetes (%)</w:t>
            </w:r>
          </w:p>
        </w:tc>
        <w:tc>
          <w:tcPr>
            <w:tcW w:w="973" w:type="pct"/>
          </w:tcPr>
          <w:p w14:paraId="052DAAE8" w14:textId="77777777" w:rsidR="008E63A1" w:rsidRPr="00E72F74" w:rsidRDefault="008E63A1" w:rsidP="00E72F74">
            <w:pPr>
              <w:spacing w:after="0"/>
              <w:rPr>
                <w:sz w:val="16"/>
                <w:szCs w:val="20"/>
              </w:rPr>
            </w:pPr>
          </w:p>
        </w:tc>
        <w:tc>
          <w:tcPr>
            <w:tcW w:w="615" w:type="pct"/>
          </w:tcPr>
          <w:p w14:paraId="440237A9" w14:textId="77777777" w:rsidR="008E63A1" w:rsidRPr="00E72F74" w:rsidRDefault="006D4D2D" w:rsidP="00E72F74">
            <w:pPr>
              <w:pStyle w:val="Compact"/>
              <w:spacing w:before="0" w:after="0"/>
              <w:rPr>
                <w:sz w:val="16"/>
                <w:szCs w:val="20"/>
              </w:rPr>
            </w:pPr>
            <w:r w:rsidRPr="00E72F74">
              <w:rPr>
                <w:sz w:val="16"/>
                <w:szCs w:val="20"/>
              </w:rPr>
              <w:t>245 (12.6)</w:t>
            </w:r>
          </w:p>
        </w:tc>
        <w:tc>
          <w:tcPr>
            <w:tcW w:w="0" w:type="auto"/>
          </w:tcPr>
          <w:p w14:paraId="241E1CC6" w14:textId="77777777" w:rsidR="008E63A1" w:rsidRPr="00E72F74" w:rsidRDefault="006D4D2D" w:rsidP="00E72F74">
            <w:pPr>
              <w:pStyle w:val="Compact"/>
              <w:spacing w:before="0" w:after="0"/>
              <w:rPr>
                <w:sz w:val="16"/>
                <w:szCs w:val="20"/>
              </w:rPr>
            </w:pPr>
            <w:r w:rsidRPr="00E72F74">
              <w:rPr>
                <w:sz w:val="16"/>
                <w:szCs w:val="20"/>
              </w:rPr>
              <w:t xml:space="preserve">7482 </w:t>
            </w:r>
            <w:proofErr w:type="gramStart"/>
            <w:r w:rsidRPr="00E72F74">
              <w:rPr>
                <w:sz w:val="16"/>
                <w:szCs w:val="20"/>
              </w:rPr>
              <w:t>( 8.9</w:t>
            </w:r>
            <w:proofErr w:type="gramEnd"/>
            <w:r w:rsidRPr="00E72F74">
              <w:rPr>
                <w:sz w:val="16"/>
                <w:szCs w:val="20"/>
              </w:rPr>
              <w:t>)</w:t>
            </w:r>
          </w:p>
        </w:tc>
        <w:tc>
          <w:tcPr>
            <w:tcW w:w="615" w:type="pct"/>
          </w:tcPr>
          <w:p w14:paraId="32428B42" w14:textId="77777777" w:rsidR="008E63A1" w:rsidRPr="00E72F74" w:rsidRDefault="006D4D2D" w:rsidP="00E72F74">
            <w:pPr>
              <w:pStyle w:val="Compact"/>
              <w:spacing w:before="0" w:after="0"/>
              <w:rPr>
                <w:sz w:val="16"/>
                <w:szCs w:val="20"/>
              </w:rPr>
            </w:pPr>
            <w:r w:rsidRPr="00E72F74">
              <w:rPr>
                <w:sz w:val="16"/>
                <w:szCs w:val="20"/>
              </w:rPr>
              <w:t>341 (12.1)</w:t>
            </w:r>
          </w:p>
        </w:tc>
        <w:tc>
          <w:tcPr>
            <w:tcW w:w="721" w:type="pct"/>
          </w:tcPr>
          <w:p w14:paraId="3DE526B6" w14:textId="77777777" w:rsidR="008E63A1" w:rsidRPr="00E72F74" w:rsidRDefault="006D4D2D" w:rsidP="00E72F74">
            <w:pPr>
              <w:pStyle w:val="Compact"/>
              <w:spacing w:before="0" w:after="0"/>
              <w:rPr>
                <w:sz w:val="16"/>
                <w:szCs w:val="20"/>
              </w:rPr>
            </w:pPr>
            <w:r w:rsidRPr="00E72F74">
              <w:rPr>
                <w:sz w:val="16"/>
                <w:szCs w:val="20"/>
              </w:rPr>
              <w:t xml:space="preserve">7386 </w:t>
            </w:r>
            <w:proofErr w:type="gramStart"/>
            <w:r w:rsidRPr="00E72F74">
              <w:rPr>
                <w:sz w:val="16"/>
                <w:szCs w:val="20"/>
              </w:rPr>
              <w:t>( 8.8</w:t>
            </w:r>
            <w:proofErr w:type="gramEnd"/>
            <w:r w:rsidRPr="00E72F74">
              <w:rPr>
                <w:sz w:val="16"/>
                <w:szCs w:val="20"/>
              </w:rPr>
              <w:t>)</w:t>
            </w:r>
          </w:p>
        </w:tc>
        <w:tc>
          <w:tcPr>
            <w:tcW w:w="615" w:type="pct"/>
          </w:tcPr>
          <w:p w14:paraId="1B0AF5C0" w14:textId="77777777" w:rsidR="008E63A1" w:rsidRPr="00E72F74" w:rsidRDefault="006D4D2D" w:rsidP="00E72F74">
            <w:pPr>
              <w:pStyle w:val="Compact"/>
              <w:spacing w:before="0" w:after="0"/>
              <w:rPr>
                <w:sz w:val="16"/>
                <w:szCs w:val="20"/>
              </w:rPr>
            </w:pPr>
            <w:r w:rsidRPr="00E72F74">
              <w:rPr>
                <w:sz w:val="16"/>
                <w:szCs w:val="20"/>
              </w:rPr>
              <w:t xml:space="preserve">7727 </w:t>
            </w:r>
            <w:proofErr w:type="gramStart"/>
            <w:r w:rsidRPr="00E72F74">
              <w:rPr>
                <w:sz w:val="16"/>
                <w:szCs w:val="20"/>
              </w:rPr>
              <w:t>( 8.9</w:t>
            </w:r>
            <w:proofErr w:type="gramEnd"/>
            <w:r w:rsidRPr="00E72F74">
              <w:rPr>
                <w:sz w:val="16"/>
                <w:szCs w:val="20"/>
              </w:rPr>
              <w:t>)</w:t>
            </w:r>
          </w:p>
        </w:tc>
      </w:tr>
      <w:tr w:rsidR="00E72F74" w:rsidRPr="00E72F74" w14:paraId="35E8AF27" w14:textId="77777777" w:rsidTr="00E72F74">
        <w:tc>
          <w:tcPr>
            <w:tcW w:w="882" w:type="pct"/>
          </w:tcPr>
          <w:p w14:paraId="427D47DE" w14:textId="77777777" w:rsidR="008E63A1" w:rsidRPr="00E72F74" w:rsidRDefault="006D4D2D" w:rsidP="00E72F74">
            <w:pPr>
              <w:pStyle w:val="Compact"/>
              <w:spacing w:before="0" w:after="0"/>
              <w:rPr>
                <w:sz w:val="16"/>
                <w:szCs w:val="20"/>
              </w:rPr>
            </w:pPr>
            <w:r w:rsidRPr="00E72F74">
              <w:rPr>
                <w:sz w:val="16"/>
                <w:szCs w:val="20"/>
              </w:rPr>
              <w:t>Drug alcohol abuse (%)</w:t>
            </w:r>
          </w:p>
        </w:tc>
        <w:tc>
          <w:tcPr>
            <w:tcW w:w="973" w:type="pct"/>
          </w:tcPr>
          <w:p w14:paraId="5B3ADE79" w14:textId="77777777" w:rsidR="008E63A1" w:rsidRPr="00E72F74" w:rsidRDefault="008E63A1" w:rsidP="00E72F74">
            <w:pPr>
              <w:spacing w:after="0"/>
              <w:rPr>
                <w:sz w:val="16"/>
                <w:szCs w:val="20"/>
              </w:rPr>
            </w:pPr>
          </w:p>
        </w:tc>
        <w:tc>
          <w:tcPr>
            <w:tcW w:w="615" w:type="pct"/>
          </w:tcPr>
          <w:p w14:paraId="7C75A517" w14:textId="77777777" w:rsidR="008E63A1" w:rsidRPr="00E72F74" w:rsidRDefault="006D4D2D" w:rsidP="00E72F74">
            <w:pPr>
              <w:pStyle w:val="Compact"/>
              <w:spacing w:before="0" w:after="0"/>
              <w:rPr>
                <w:sz w:val="16"/>
                <w:szCs w:val="20"/>
              </w:rPr>
            </w:pPr>
            <w:r w:rsidRPr="00E72F74">
              <w:rPr>
                <w:sz w:val="16"/>
                <w:szCs w:val="20"/>
              </w:rPr>
              <w:t xml:space="preserve">31 </w:t>
            </w:r>
            <w:proofErr w:type="gramStart"/>
            <w:r w:rsidRPr="00E72F74">
              <w:rPr>
                <w:sz w:val="16"/>
                <w:szCs w:val="20"/>
              </w:rPr>
              <w:t>( 1.6</w:t>
            </w:r>
            <w:proofErr w:type="gramEnd"/>
            <w:r w:rsidRPr="00E72F74">
              <w:rPr>
                <w:sz w:val="16"/>
                <w:szCs w:val="20"/>
              </w:rPr>
              <w:t>)</w:t>
            </w:r>
          </w:p>
        </w:tc>
        <w:tc>
          <w:tcPr>
            <w:tcW w:w="0" w:type="auto"/>
          </w:tcPr>
          <w:p w14:paraId="484B5B17" w14:textId="77777777" w:rsidR="008E63A1" w:rsidRPr="00E72F74" w:rsidRDefault="006D4D2D" w:rsidP="00E72F74">
            <w:pPr>
              <w:pStyle w:val="Compact"/>
              <w:spacing w:before="0" w:after="0"/>
              <w:rPr>
                <w:sz w:val="16"/>
                <w:szCs w:val="20"/>
              </w:rPr>
            </w:pPr>
            <w:r w:rsidRPr="00E72F74">
              <w:rPr>
                <w:sz w:val="16"/>
                <w:szCs w:val="20"/>
              </w:rPr>
              <w:t xml:space="preserve">766 </w:t>
            </w:r>
            <w:proofErr w:type="gramStart"/>
            <w:r w:rsidRPr="00E72F74">
              <w:rPr>
                <w:sz w:val="16"/>
                <w:szCs w:val="20"/>
              </w:rPr>
              <w:t>( 0.9</w:t>
            </w:r>
            <w:proofErr w:type="gramEnd"/>
            <w:r w:rsidRPr="00E72F74">
              <w:rPr>
                <w:sz w:val="16"/>
                <w:szCs w:val="20"/>
              </w:rPr>
              <w:t>)</w:t>
            </w:r>
          </w:p>
        </w:tc>
        <w:tc>
          <w:tcPr>
            <w:tcW w:w="615" w:type="pct"/>
          </w:tcPr>
          <w:p w14:paraId="0DF26563" w14:textId="77777777" w:rsidR="008E63A1" w:rsidRPr="00E72F74" w:rsidRDefault="006D4D2D" w:rsidP="00E72F74">
            <w:pPr>
              <w:pStyle w:val="Compact"/>
              <w:spacing w:before="0" w:after="0"/>
              <w:rPr>
                <w:sz w:val="16"/>
                <w:szCs w:val="20"/>
              </w:rPr>
            </w:pPr>
            <w:r w:rsidRPr="00E72F74">
              <w:rPr>
                <w:sz w:val="16"/>
                <w:szCs w:val="20"/>
              </w:rPr>
              <w:t xml:space="preserve">53 </w:t>
            </w:r>
            <w:proofErr w:type="gramStart"/>
            <w:r w:rsidRPr="00E72F74">
              <w:rPr>
                <w:sz w:val="16"/>
                <w:szCs w:val="20"/>
              </w:rPr>
              <w:t>( 1.9</w:t>
            </w:r>
            <w:proofErr w:type="gramEnd"/>
            <w:r w:rsidRPr="00E72F74">
              <w:rPr>
                <w:sz w:val="16"/>
                <w:szCs w:val="20"/>
              </w:rPr>
              <w:t>)</w:t>
            </w:r>
          </w:p>
        </w:tc>
        <w:tc>
          <w:tcPr>
            <w:tcW w:w="721" w:type="pct"/>
          </w:tcPr>
          <w:p w14:paraId="27284D40" w14:textId="77777777" w:rsidR="008E63A1" w:rsidRPr="00E72F74" w:rsidRDefault="006D4D2D" w:rsidP="00E72F74">
            <w:pPr>
              <w:pStyle w:val="Compact"/>
              <w:spacing w:before="0" w:after="0"/>
              <w:rPr>
                <w:sz w:val="16"/>
                <w:szCs w:val="20"/>
              </w:rPr>
            </w:pPr>
            <w:r w:rsidRPr="00E72F74">
              <w:rPr>
                <w:sz w:val="16"/>
                <w:szCs w:val="20"/>
              </w:rPr>
              <w:t xml:space="preserve">744 </w:t>
            </w:r>
            <w:proofErr w:type="gramStart"/>
            <w:r w:rsidRPr="00E72F74">
              <w:rPr>
                <w:sz w:val="16"/>
                <w:szCs w:val="20"/>
              </w:rPr>
              <w:t>( 0.9</w:t>
            </w:r>
            <w:proofErr w:type="gramEnd"/>
            <w:r w:rsidRPr="00E72F74">
              <w:rPr>
                <w:sz w:val="16"/>
                <w:szCs w:val="20"/>
              </w:rPr>
              <w:t>)</w:t>
            </w:r>
          </w:p>
        </w:tc>
        <w:tc>
          <w:tcPr>
            <w:tcW w:w="615" w:type="pct"/>
          </w:tcPr>
          <w:p w14:paraId="50285243" w14:textId="77777777" w:rsidR="008E63A1" w:rsidRPr="00E72F74" w:rsidRDefault="006D4D2D" w:rsidP="00E72F74">
            <w:pPr>
              <w:pStyle w:val="Compact"/>
              <w:spacing w:before="0" w:after="0"/>
              <w:rPr>
                <w:sz w:val="16"/>
                <w:szCs w:val="20"/>
              </w:rPr>
            </w:pPr>
            <w:r w:rsidRPr="00E72F74">
              <w:rPr>
                <w:sz w:val="16"/>
                <w:szCs w:val="20"/>
              </w:rPr>
              <w:t xml:space="preserve">797 </w:t>
            </w:r>
            <w:proofErr w:type="gramStart"/>
            <w:r w:rsidRPr="00E72F74">
              <w:rPr>
                <w:sz w:val="16"/>
                <w:szCs w:val="20"/>
              </w:rPr>
              <w:t>( 0.9</w:t>
            </w:r>
            <w:proofErr w:type="gramEnd"/>
            <w:r w:rsidRPr="00E72F74">
              <w:rPr>
                <w:sz w:val="16"/>
                <w:szCs w:val="20"/>
              </w:rPr>
              <w:t>)</w:t>
            </w:r>
          </w:p>
        </w:tc>
      </w:tr>
      <w:tr w:rsidR="00E72F74" w:rsidRPr="00E72F74" w14:paraId="050CCABB" w14:textId="77777777" w:rsidTr="00E72F74">
        <w:tc>
          <w:tcPr>
            <w:tcW w:w="882" w:type="pct"/>
          </w:tcPr>
          <w:p w14:paraId="3A944AB4" w14:textId="77777777" w:rsidR="008E63A1" w:rsidRPr="00E72F74" w:rsidRDefault="006D4D2D" w:rsidP="00E72F74">
            <w:pPr>
              <w:pStyle w:val="Compact"/>
              <w:spacing w:before="0" w:after="0"/>
              <w:rPr>
                <w:sz w:val="16"/>
                <w:szCs w:val="20"/>
              </w:rPr>
            </w:pPr>
            <w:r w:rsidRPr="00E72F74">
              <w:rPr>
                <w:sz w:val="16"/>
                <w:szCs w:val="20"/>
              </w:rPr>
              <w:t>Fluid electrolyte disorders (%)</w:t>
            </w:r>
          </w:p>
        </w:tc>
        <w:tc>
          <w:tcPr>
            <w:tcW w:w="973" w:type="pct"/>
          </w:tcPr>
          <w:p w14:paraId="6602A591" w14:textId="77777777" w:rsidR="008E63A1" w:rsidRPr="00E72F74" w:rsidRDefault="008E63A1" w:rsidP="00E72F74">
            <w:pPr>
              <w:spacing w:after="0"/>
              <w:rPr>
                <w:sz w:val="16"/>
                <w:szCs w:val="20"/>
              </w:rPr>
            </w:pPr>
          </w:p>
        </w:tc>
        <w:tc>
          <w:tcPr>
            <w:tcW w:w="615" w:type="pct"/>
          </w:tcPr>
          <w:p w14:paraId="0E96A523" w14:textId="77777777" w:rsidR="008E63A1" w:rsidRPr="00E72F74" w:rsidRDefault="006D4D2D" w:rsidP="00E72F74">
            <w:pPr>
              <w:pStyle w:val="Compact"/>
              <w:spacing w:before="0" w:after="0"/>
              <w:rPr>
                <w:sz w:val="16"/>
                <w:szCs w:val="20"/>
              </w:rPr>
            </w:pPr>
            <w:r w:rsidRPr="00E72F74">
              <w:rPr>
                <w:sz w:val="16"/>
                <w:szCs w:val="20"/>
              </w:rPr>
              <w:t xml:space="preserve">21 </w:t>
            </w:r>
            <w:proofErr w:type="gramStart"/>
            <w:r w:rsidRPr="00E72F74">
              <w:rPr>
                <w:sz w:val="16"/>
                <w:szCs w:val="20"/>
              </w:rPr>
              <w:t>( 1.1</w:t>
            </w:r>
            <w:proofErr w:type="gramEnd"/>
            <w:r w:rsidRPr="00E72F74">
              <w:rPr>
                <w:sz w:val="16"/>
                <w:szCs w:val="20"/>
              </w:rPr>
              <w:t>)</w:t>
            </w:r>
          </w:p>
        </w:tc>
        <w:tc>
          <w:tcPr>
            <w:tcW w:w="0" w:type="auto"/>
          </w:tcPr>
          <w:p w14:paraId="4449F40D" w14:textId="77777777" w:rsidR="008E63A1" w:rsidRPr="00E72F74" w:rsidRDefault="006D4D2D" w:rsidP="00E72F74">
            <w:pPr>
              <w:pStyle w:val="Compact"/>
              <w:spacing w:before="0" w:after="0"/>
              <w:rPr>
                <w:sz w:val="16"/>
                <w:szCs w:val="20"/>
              </w:rPr>
            </w:pPr>
            <w:r w:rsidRPr="00E72F74">
              <w:rPr>
                <w:sz w:val="16"/>
                <w:szCs w:val="20"/>
              </w:rPr>
              <w:t xml:space="preserve">453 </w:t>
            </w:r>
            <w:proofErr w:type="gramStart"/>
            <w:r w:rsidRPr="00E72F74">
              <w:rPr>
                <w:sz w:val="16"/>
                <w:szCs w:val="20"/>
              </w:rPr>
              <w:t>( 0.5</w:t>
            </w:r>
            <w:proofErr w:type="gramEnd"/>
            <w:r w:rsidRPr="00E72F74">
              <w:rPr>
                <w:sz w:val="16"/>
                <w:szCs w:val="20"/>
              </w:rPr>
              <w:t>)</w:t>
            </w:r>
          </w:p>
        </w:tc>
        <w:tc>
          <w:tcPr>
            <w:tcW w:w="615" w:type="pct"/>
          </w:tcPr>
          <w:p w14:paraId="6424635F" w14:textId="77777777" w:rsidR="008E63A1" w:rsidRPr="00E72F74" w:rsidRDefault="006D4D2D" w:rsidP="00E72F74">
            <w:pPr>
              <w:pStyle w:val="Compact"/>
              <w:spacing w:before="0" w:after="0"/>
              <w:rPr>
                <w:sz w:val="16"/>
                <w:szCs w:val="20"/>
              </w:rPr>
            </w:pPr>
            <w:r w:rsidRPr="00E72F74">
              <w:rPr>
                <w:sz w:val="16"/>
                <w:szCs w:val="20"/>
              </w:rPr>
              <w:t xml:space="preserve">27 </w:t>
            </w:r>
            <w:proofErr w:type="gramStart"/>
            <w:r w:rsidRPr="00E72F74">
              <w:rPr>
                <w:sz w:val="16"/>
                <w:szCs w:val="20"/>
              </w:rPr>
              <w:t>( 1.0</w:t>
            </w:r>
            <w:proofErr w:type="gramEnd"/>
            <w:r w:rsidRPr="00E72F74">
              <w:rPr>
                <w:sz w:val="16"/>
                <w:szCs w:val="20"/>
              </w:rPr>
              <w:t>)</w:t>
            </w:r>
          </w:p>
        </w:tc>
        <w:tc>
          <w:tcPr>
            <w:tcW w:w="721" w:type="pct"/>
          </w:tcPr>
          <w:p w14:paraId="63052CBE" w14:textId="77777777" w:rsidR="008E63A1" w:rsidRPr="00E72F74" w:rsidRDefault="006D4D2D" w:rsidP="00E72F74">
            <w:pPr>
              <w:pStyle w:val="Compact"/>
              <w:spacing w:before="0" w:after="0"/>
              <w:rPr>
                <w:sz w:val="16"/>
                <w:szCs w:val="20"/>
              </w:rPr>
            </w:pPr>
            <w:r w:rsidRPr="00E72F74">
              <w:rPr>
                <w:sz w:val="16"/>
                <w:szCs w:val="20"/>
              </w:rPr>
              <w:t xml:space="preserve">447 </w:t>
            </w:r>
            <w:proofErr w:type="gramStart"/>
            <w:r w:rsidRPr="00E72F74">
              <w:rPr>
                <w:sz w:val="16"/>
                <w:szCs w:val="20"/>
              </w:rPr>
              <w:t>( 0.5</w:t>
            </w:r>
            <w:proofErr w:type="gramEnd"/>
            <w:r w:rsidRPr="00E72F74">
              <w:rPr>
                <w:sz w:val="16"/>
                <w:szCs w:val="20"/>
              </w:rPr>
              <w:t>)</w:t>
            </w:r>
          </w:p>
        </w:tc>
        <w:tc>
          <w:tcPr>
            <w:tcW w:w="615" w:type="pct"/>
          </w:tcPr>
          <w:p w14:paraId="5892712E" w14:textId="77777777" w:rsidR="008E63A1" w:rsidRPr="00E72F74" w:rsidRDefault="006D4D2D" w:rsidP="00E72F74">
            <w:pPr>
              <w:pStyle w:val="Compact"/>
              <w:spacing w:before="0" w:after="0"/>
              <w:rPr>
                <w:sz w:val="16"/>
                <w:szCs w:val="20"/>
              </w:rPr>
            </w:pPr>
            <w:r w:rsidRPr="00E72F74">
              <w:rPr>
                <w:sz w:val="16"/>
                <w:szCs w:val="20"/>
              </w:rPr>
              <w:t xml:space="preserve">474 </w:t>
            </w:r>
            <w:proofErr w:type="gramStart"/>
            <w:r w:rsidRPr="00E72F74">
              <w:rPr>
                <w:sz w:val="16"/>
                <w:szCs w:val="20"/>
              </w:rPr>
              <w:t>( 0.5</w:t>
            </w:r>
            <w:proofErr w:type="gramEnd"/>
            <w:r w:rsidRPr="00E72F74">
              <w:rPr>
                <w:sz w:val="16"/>
                <w:szCs w:val="20"/>
              </w:rPr>
              <w:t>)</w:t>
            </w:r>
          </w:p>
        </w:tc>
      </w:tr>
      <w:tr w:rsidR="00E72F74" w:rsidRPr="00E72F74" w14:paraId="31E2A011" w14:textId="77777777" w:rsidTr="00E72F74">
        <w:tc>
          <w:tcPr>
            <w:tcW w:w="882" w:type="pct"/>
          </w:tcPr>
          <w:p w14:paraId="56CA1351" w14:textId="77777777" w:rsidR="008E63A1" w:rsidRPr="00E72F74" w:rsidRDefault="006D4D2D" w:rsidP="00E72F74">
            <w:pPr>
              <w:pStyle w:val="Compact"/>
              <w:spacing w:before="0" w:after="0"/>
              <w:rPr>
                <w:sz w:val="16"/>
                <w:szCs w:val="20"/>
              </w:rPr>
            </w:pPr>
            <w:r w:rsidRPr="00E72F74">
              <w:rPr>
                <w:sz w:val="16"/>
                <w:szCs w:val="20"/>
              </w:rPr>
              <w:t>Glaucoma (%)</w:t>
            </w:r>
          </w:p>
        </w:tc>
        <w:tc>
          <w:tcPr>
            <w:tcW w:w="973" w:type="pct"/>
          </w:tcPr>
          <w:p w14:paraId="2153EAC9" w14:textId="77777777" w:rsidR="008E63A1" w:rsidRPr="00E72F74" w:rsidRDefault="008E63A1" w:rsidP="00E72F74">
            <w:pPr>
              <w:spacing w:after="0"/>
              <w:rPr>
                <w:sz w:val="16"/>
                <w:szCs w:val="20"/>
              </w:rPr>
            </w:pPr>
          </w:p>
        </w:tc>
        <w:tc>
          <w:tcPr>
            <w:tcW w:w="615" w:type="pct"/>
          </w:tcPr>
          <w:p w14:paraId="2B62EB20" w14:textId="77777777" w:rsidR="008E63A1" w:rsidRPr="00E72F74" w:rsidRDefault="006D4D2D" w:rsidP="00E72F74">
            <w:pPr>
              <w:pStyle w:val="Compact"/>
              <w:spacing w:before="0" w:after="0"/>
              <w:rPr>
                <w:sz w:val="16"/>
                <w:szCs w:val="20"/>
              </w:rPr>
            </w:pPr>
            <w:r w:rsidRPr="00E72F74">
              <w:rPr>
                <w:sz w:val="16"/>
                <w:szCs w:val="20"/>
              </w:rPr>
              <w:t xml:space="preserve">105 </w:t>
            </w:r>
            <w:proofErr w:type="gramStart"/>
            <w:r w:rsidRPr="00E72F74">
              <w:rPr>
                <w:sz w:val="16"/>
                <w:szCs w:val="20"/>
              </w:rPr>
              <w:t>( 5.4</w:t>
            </w:r>
            <w:proofErr w:type="gramEnd"/>
            <w:r w:rsidRPr="00E72F74">
              <w:rPr>
                <w:sz w:val="16"/>
                <w:szCs w:val="20"/>
              </w:rPr>
              <w:t>)</w:t>
            </w:r>
          </w:p>
        </w:tc>
        <w:tc>
          <w:tcPr>
            <w:tcW w:w="0" w:type="auto"/>
          </w:tcPr>
          <w:p w14:paraId="0CE2F6C1" w14:textId="77777777" w:rsidR="008E63A1" w:rsidRPr="00E72F74" w:rsidRDefault="006D4D2D" w:rsidP="00E72F74">
            <w:pPr>
              <w:pStyle w:val="Compact"/>
              <w:spacing w:before="0" w:after="0"/>
              <w:rPr>
                <w:sz w:val="16"/>
                <w:szCs w:val="20"/>
              </w:rPr>
            </w:pPr>
            <w:r w:rsidRPr="00E72F74">
              <w:rPr>
                <w:sz w:val="16"/>
                <w:szCs w:val="20"/>
              </w:rPr>
              <w:t xml:space="preserve">3700 </w:t>
            </w:r>
            <w:proofErr w:type="gramStart"/>
            <w:r w:rsidRPr="00E72F74">
              <w:rPr>
                <w:sz w:val="16"/>
                <w:szCs w:val="20"/>
              </w:rPr>
              <w:t>( 4.4</w:t>
            </w:r>
            <w:proofErr w:type="gramEnd"/>
            <w:r w:rsidRPr="00E72F74">
              <w:rPr>
                <w:sz w:val="16"/>
                <w:szCs w:val="20"/>
              </w:rPr>
              <w:t>)</w:t>
            </w:r>
          </w:p>
        </w:tc>
        <w:tc>
          <w:tcPr>
            <w:tcW w:w="615" w:type="pct"/>
          </w:tcPr>
          <w:p w14:paraId="7A211291" w14:textId="77777777" w:rsidR="008E63A1" w:rsidRPr="00E72F74" w:rsidRDefault="006D4D2D" w:rsidP="00E72F74">
            <w:pPr>
              <w:pStyle w:val="Compact"/>
              <w:spacing w:before="0" w:after="0"/>
              <w:rPr>
                <w:sz w:val="16"/>
                <w:szCs w:val="20"/>
              </w:rPr>
            </w:pPr>
            <w:r w:rsidRPr="00E72F74">
              <w:rPr>
                <w:sz w:val="16"/>
                <w:szCs w:val="20"/>
              </w:rPr>
              <w:t xml:space="preserve">141 </w:t>
            </w:r>
            <w:proofErr w:type="gramStart"/>
            <w:r w:rsidRPr="00E72F74">
              <w:rPr>
                <w:sz w:val="16"/>
                <w:szCs w:val="20"/>
              </w:rPr>
              <w:t>( 5.0</w:t>
            </w:r>
            <w:proofErr w:type="gramEnd"/>
            <w:r w:rsidRPr="00E72F74">
              <w:rPr>
                <w:sz w:val="16"/>
                <w:szCs w:val="20"/>
              </w:rPr>
              <w:t>)</w:t>
            </w:r>
          </w:p>
        </w:tc>
        <w:tc>
          <w:tcPr>
            <w:tcW w:w="721" w:type="pct"/>
          </w:tcPr>
          <w:p w14:paraId="61D23750" w14:textId="77777777" w:rsidR="008E63A1" w:rsidRPr="00E72F74" w:rsidRDefault="006D4D2D" w:rsidP="00E72F74">
            <w:pPr>
              <w:pStyle w:val="Compact"/>
              <w:spacing w:before="0" w:after="0"/>
              <w:rPr>
                <w:sz w:val="16"/>
                <w:szCs w:val="20"/>
              </w:rPr>
            </w:pPr>
            <w:r w:rsidRPr="00E72F74">
              <w:rPr>
                <w:sz w:val="16"/>
                <w:szCs w:val="20"/>
              </w:rPr>
              <w:t xml:space="preserve">3664 </w:t>
            </w:r>
            <w:proofErr w:type="gramStart"/>
            <w:r w:rsidRPr="00E72F74">
              <w:rPr>
                <w:sz w:val="16"/>
                <w:szCs w:val="20"/>
              </w:rPr>
              <w:t>( 4.4</w:t>
            </w:r>
            <w:proofErr w:type="gramEnd"/>
            <w:r w:rsidRPr="00E72F74">
              <w:rPr>
                <w:sz w:val="16"/>
                <w:szCs w:val="20"/>
              </w:rPr>
              <w:t>)</w:t>
            </w:r>
          </w:p>
        </w:tc>
        <w:tc>
          <w:tcPr>
            <w:tcW w:w="615" w:type="pct"/>
          </w:tcPr>
          <w:p w14:paraId="58A0F4F7" w14:textId="77777777" w:rsidR="008E63A1" w:rsidRPr="00E72F74" w:rsidRDefault="006D4D2D" w:rsidP="00E72F74">
            <w:pPr>
              <w:pStyle w:val="Compact"/>
              <w:spacing w:before="0" w:after="0"/>
              <w:rPr>
                <w:sz w:val="16"/>
                <w:szCs w:val="20"/>
              </w:rPr>
            </w:pPr>
            <w:r w:rsidRPr="00E72F74">
              <w:rPr>
                <w:sz w:val="16"/>
                <w:szCs w:val="20"/>
              </w:rPr>
              <w:t xml:space="preserve">3805 </w:t>
            </w:r>
            <w:proofErr w:type="gramStart"/>
            <w:r w:rsidRPr="00E72F74">
              <w:rPr>
                <w:sz w:val="16"/>
                <w:szCs w:val="20"/>
              </w:rPr>
              <w:t>( 4.4</w:t>
            </w:r>
            <w:proofErr w:type="gramEnd"/>
            <w:r w:rsidRPr="00E72F74">
              <w:rPr>
                <w:sz w:val="16"/>
                <w:szCs w:val="20"/>
              </w:rPr>
              <w:t>)</w:t>
            </w:r>
          </w:p>
        </w:tc>
      </w:tr>
      <w:tr w:rsidR="00E72F74" w:rsidRPr="00E72F74" w14:paraId="6044C909" w14:textId="77777777" w:rsidTr="00E72F74">
        <w:tc>
          <w:tcPr>
            <w:tcW w:w="882" w:type="pct"/>
          </w:tcPr>
          <w:p w14:paraId="5E237B13" w14:textId="77777777" w:rsidR="008E63A1" w:rsidRPr="00E72F74" w:rsidRDefault="006D4D2D" w:rsidP="00E72F74">
            <w:pPr>
              <w:pStyle w:val="Compact"/>
              <w:spacing w:before="0" w:after="0"/>
              <w:rPr>
                <w:sz w:val="16"/>
                <w:szCs w:val="20"/>
              </w:rPr>
            </w:pPr>
            <w:r w:rsidRPr="00E72F74">
              <w:rPr>
                <w:sz w:val="16"/>
                <w:szCs w:val="20"/>
              </w:rPr>
              <w:t>Gout (%)</w:t>
            </w:r>
          </w:p>
        </w:tc>
        <w:tc>
          <w:tcPr>
            <w:tcW w:w="973" w:type="pct"/>
          </w:tcPr>
          <w:p w14:paraId="12356C02" w14:textId="77777777" w:rsidR="008E63A1" w:rsidRPr="00E72F74" w:rsidRDefault="008E63A1" w:rsidP="00E72F74">
            <w:pPr>
              <w:spacing w:after="0"/>
              <w:rPr>
                <w:sz w:val="16"/>
                <w:szCs w:val="20"/>
              </w:rPr>
            </w:pPr>
          </w:p>
        </w:tc>
        <w:tc>
          <w:tcPr>
            <w:tcW w:w="615" w:type="pct"/>
          </w:tcPr>
          <w:p w14:paraId="267D55FB" w14:textId="77777777" w:rsidR="008E63A1" w:rsidRPr="00E72F74" w:rsidRDefault="006D4D2D" w:rsidP="00E72F74">
            <w:pPr>
              <w:pStyle w:val="Compact"/>
              <w:spacing w:before="0" w:after="0"/>
              <w:rPr>
                <w:sz w:val="16"/>
                <w:szCs w:val="20"/>
              </w:rPr>
            </w:pPr>
            <w:r w:rsidRPr="00E72F74">
              <w:rPr>
                <w:sz w:val="16"/>
                <w:szCs w:val="20"/>
              </w:rPr>
              <w:t xml:space="preserve">75 </w:t>
            </w:r>
            <w:proofErr w:type="gramStart"/>
            <w:r w:rsidRPr="00E72F74">
              <w:rPr>
                <w:sz w:val="16"/>
                <w:szCs w:val="20"/>
              </w:rPr>
              <w:t>( 3.9</w:t>
            </w:r>
            <w:proofErr w:type="gramEnd"/>
            <w:r w:rsidRPr="00E72F74">
              <w:rPr>
                <w:sz w:val="16"/>
                <w:szCs w:val="20"/>
              </w:rPr>
              <w:t>)</w:t>
            </w:r>
          </w:p>
        </w:tc>
        <w:tc>
          <w:tcPr>
            <w:tcW w:w="0" w:type="auto"/>
          </w:tcPr>
          <w:p w14:paraId="31583C13" w14:textId="77777777" w:rsidR="008E63A1" w:rsidRPr="00E72F74" w:rsidRDefault="006D4D2D" w:rsidP="00E72F74">
            <w:pPr>
              <w:pStyle w:val="Compact"/>
              <w:spacing w:before="0" w:after="0"/>
              <w:rPr>
                <w:sz w:val="16"/>
                <w:szCs w:val="20"/>
              </w:rPr>
            </w:pPr>
            <w:r w:rsidRPr="00E72F74">
              <w:rPr>
                <w:sz w:val="16"/>
                <w:szCs w:val="20"/>
              </w:rPr>
              <w:t xml:space="preserve">1862 </w:t>
            </w:r>
            <w:proofErr w:type="gramStart"/>
            <w:r w:rsidRPr="00E72F74">
              <w:rPr>
                <w:sz w:val="16"/>
                <w:szCs w:val="20"/>
              </w:rPr>
              <w:t>( 2.2</w:t>
            </w:r>
            <w:proofErr w:type="gramEnd"/>
            <w:r w:rsidRPr="00E72F74">
              <w:rPr>
                <w:sz w:val="16"/>
                <w:szCs w:val="20"/>
              </w:rPr>
              <w:t>)</w:t>
            </w:r>
          </w:p>
        </w:tc>
        <w:tc>
          <w:tcPr>
            <w:tcW w:w="615" w:type="pct"/>
          </w:tcPr>
          <w:p w14:paraId="21058018" w14:textId="77777777" w:rsidR="008E63A1" w:rsidRPr="00E72F74" w:rsidRDefault="006D4D2D" w:rsidP="00E72F74">
            <w:pPr>
              <w:pStyle w:val="Compact"/>
              <w:spacing w:before="0" w:after="0"/>
              <w:rPr>
                <w:sz w:val="16"/>
                <w:szCs w:val="20"/>
              </w:rPr>
            </w:pPr>
            <w:r w:rsidRPr="00E72F74">
              <w:rPr>
                <w:sz w:val="16"/>
                <w:szCs w:val="20"/>
              </w:rPr>
              <w:t xml:space="preserve">110 </w:t>
            </w:r>
            <w:proofErr w:type="gramStart"/>
            <w:r w:rsidRPr="00E72F74">
              <w:rPr>
                <w:sz w:val="16"/>
                <w:szCs w:val="20"/>
              </w:rPr>
              <w:t>( 3.9</w:t>
            </w:r>
            <w:proofErr w:type="gramEnd"/>
            <w:r w:rsidRPr="00E72F74">
              <w:rPr>
                <w:sz w:val="16"/>
                <w:szCs w:val="20"/>
              </w:rPr>
              <w:t>)</w:t>
            </w:r>
          </w:p>
        </w:tc>
        <w:tc>
          <w:tcPr>
            <w:tcW w:w="721" w:type="pct"/>
          </w:tcPr>
          <w:p w14:paraId="6B0FCE5D" w14:textId="77777777" w:rsidR="008E63A1" w:rsidRPr="00E72F74" w:rsidRDefault="006D4D2D" w:rsidP="00E72F74">
            <w:pPr>
              <w:pStyle w:val="Compact"/>
              <w:spacing w:before="0" w:after="0"/>
              <w:rPr>
                <w:sz w:val="16"/>
                <w:szCs w:val="20"/>
              </w:rPr>
            </w:pPr>
            <w:r w:rsidRPr="00E72F74">
              <w:rPr>
                <w:sz w:val="16"/>
                <w:szCs w:val="20"/>
              </w:rPr>
              <w:t xml:space="preserve">1827 </w:t>
            </w:r>
            <w:proofErr w:type="gramStart"/>
            <w:r w:rsidRPr="00E72F74">
              <w:rPr>
                <w:sz w:val="16"/>
                <w:szCs w:val="20"/>
              </w:rPr>
              <w:t>( 2.2</w:t>
            </w:r>
            <w:proofErr w:type="gramEnd"/>
            <w:r w:rsidRPr="00E72F74">
              <w:rPr>
                <w:sz w:val="16"/>
                <w:szCs w:val="20"/>
              </w:rPr>
              <w:t>)</w:t>
            </w:r>
          </w:p>
        </w:tc>
        <w:tc>
          <w:tcPr>
            <w:tcW w:w="615" w:type="pct"/>
          </w:tcPr>
          <w:p w14:paraId="586CC816" w14:textId="77777777" w:rsidR="008E63A1" w:rsidRPr="00E72F74" w:rsidRDefault="006D4D2D" w:rsidP="00E72F74">
            <w:pPr>
              <w:pStyle w:val="Compact"/>
              <w:spacing w:before="0" w:after="0"/>
              <w:rPr>
                <w:sz w:val="16"/>
                <w:szCs w:val="20"/>
              </w:rPr>
            </w:pPr>
            <w:r w:rsidRPr="00E72F74">
              <w:rPr>
                <w:sz w:val="16"/>
                <w:szCs w:val="20"/>
              </w:rPr>
              <w:t xml:space="preserve">1937 </w:t>
            </w:r>
            <w:proofErr w:type="gramStart"/>
            <w:r w:rsidRPr="00E72F74">
              <w:rPr>
                <w:sz w:val="16"/>
                <w:szCs w:val="20"/>
              </w:rPr>
              <w:t>( 2.2</w:t>
            </w:r>
            <w:proofErr w:type="gramEnd"/>
            <w:r w:rsidRPr="00E72F74">
              <w:rPr>
                <w:sz w:val="16"/>
                <w:szCs w:val="20"/>
              </w:rPr>
              <w:t>)</w:t>
            </w:r>
          </w:p>
        </w:tc>
      </w:tr>
      <w:tr w:rsidR="00E72F74" w:rsidRPr="00E72F74" w14:paraId="49CF7C52" w14:textId="77777777" w:rsidTr="00E72F74">
        <w:tc>
          <w:tcPr>
            <w:tcW w:w="882" w:type="pct"/>
          </w:tcPr>
          <w:p w14:paraId="49E13E54" w14:textId="77777777" w:rsidR="008E63A1" w:rsidRPr="00E72F74" w:rsidRDefault="006D4D2D" w:rsidP="00E72F74">
            <w:pPr>
              <w:pStyle w:val="Compact"/>
              <w:spacing w:before="0" w:after="0"/>
              <w:rPr>
                <w:sz w:val="16"/>
                <w:szCs w:val="20"/>
              </w:rPr>
            </w:pPr>
            <w:r w:rsidRPr="00E72F74">
              <w:rPr>
                <w:sz w:val="16"/>
                <w:szCs w:val="20"/>
              </w:rPr>
              <w:t>Heart condition (%)</w:t>
            </w:r>
          </w:p>
        </w:tc>
        <w:tc>
          <w:tcPr>
            <w:tcW w:w="973" w:type="pct"/>
          </w:tcPr>
          <w:p w14:paraId="6120F11C" w14:textId="77777777" w:rsidR="008E63A1" w:rsidRPr="00E72F74" w:rsidRDefault="008E63A1" w:rsidP="00E72F74">
            <w:pPr>
              <w:spacing w:after="0"/>
              <w:rPr>
                <w:sz w:val="16"/>
                <w:szCs w:val="20"/>
              </w:rPr>
            </w:pPr>
          </w:p>
        </w:tc>
        <w:tc>
          <w:tcPr>
            <w:tcW w:w="615" w:type="pct"/>
          </w:tcPr>
          <w:p w14:paraId="47CE9BC8" w14:textId="77777777" w:rsidR="008E63A1" w:rsidRPr="00E72F74" w:rsidRDefault="006D4D2D" w:rsidP="00E72F74">
            <w:pPr>
              <w:pStyle w:val="Compact"/>
              <w:spacing w:before="0" w:after="0"/>
              <w:rPr>
                <w:sz w:val="16"/>
                <w:szCs w:val="20"/>
              </w:rPr>
            </w:pPr>
            <w:r w:rsidRPr="00E72F74">
              <w:rPr>
                <w:sz w:val="16"/>
                <w:szCs w:val="20"/>
              </w:rPr>
              <w:t>941 (48.4)</w:t>
            </w:r>
          </w:p>
        </w:tc>
        <w:tc>
          <w:tcPr>
            <w:tcW w:w="0" w:type="auto"/>
          </w:tcPr>
          <w:p w14:paraId="5C3B34FA" w14:textId="77777777" w:rsidR="008E63A1" w:rsidRPr="00E72F74" w:rsidRDefault="006D4D2D" w:rsidP="00E72F74">
            <w:pPr>
              <w:pStyle w:val="Compact"/>
              <w:spacing w:before="0" w:after="0"/>
              <w:rPr>
                <w:sz w:val="16"/>
                <w:szCs w:val="20"/>
              </w:rPr>
            </w:pPr>
            <w:r w:rsidRPr="00E72F74">
              <w:rPr>
                <w:sz w:val="16"/>
                <w:szCs w:val="20"/>
              </w:rPr>
              <w:t>34072 (40.3)</w:t>
            </w:r>
          </w:p>
        </w:tc>
        <w:tc>
          <w:tcPr>
            <w:tcW w:w="615" w:type="pct"/>
          </w:tcPr>
          <w:p w14:paraId="666C352F" w14:textId="77777777" w:rsidR="008E63A1" w:rsidRPr="00E72F74" w:rsidRDefault="006D4D2D" w:rsidP="00E72F74">
            <w:pPr>
              <w:pStyle w:val="Compact"/>
              <w:spacing w:before="0" w:after="0"/>
              <w:rPr>
                <w:sz w:val="16"/>
                <w:szCs w:val="20"/>
              </w:rPr>
            </w:pPr>
            <w:r w:rsidRPr="00E72F74">
              <w:rPr>
                <w:sz w:val="16"/>
                <w:szCs w:val="20"/>
              </w:rPr>
              <w:t>1348 (47.8)</w:t>
            </w:r>
          </w:p>
        </w:tc>
        <w:tc>
          <w:tcPr>
            <w:tcW w:w="721" w:type="pct"/>
          </w:tcPr>
          <w:p w14:paraId="60412829" w14:textId="77777777" w:rsidR="008E63A1" w:rsidRPr="00E72F74" w:rsidRDefault="006D4D2D" w:rsidP="00E72F74">
            <w:pPr>
              <w:pStyle w:val="Compact"/>
              <w:spacing w:before="0" w:after="0"/>
              <w:rPr>
                <w:sz w:val="16"/>
                <w:szCs w:val="20"/>
              </w:rPr>
            </w:pPr>
            <w:r w:rsidRPr="00E72F74">
              <w:rPr>
                <w:sz w:val="16"/>
                <w:szCs w:val="20"/>
              </w:rPr>
              <w:t>33665 (40.3)</w:t>
            </w:r>
          </w:p>
        </w:tc>
        <w:tc>
          <w:tcPr>
            <w:tcW w:w="615" w:type="pct"/>
          </w:tcPr>
          <w:p w14:paraId="3EAE8FCD" w14:textId="77777777" w:rsidR="008E63A1" w:rsidRPr="00E72F74" w:rsidRDefault="006D4D2D" w:rsidP="00E72F74">
            <w:pPr>
              <w:pStyle w:val="Compact"/>
              <w:spacing w:before="0" w:after="0"/>
              <w:rPr>
                <w:sz w:val="16"/>
                <w:szCs w:val="20"/>
              </w:rPr>
            </w:pPr>
            <w:r w:rsidRPr="00E72F74">
              <w:rPr>
                <w:sz w:val="16"/>
                <w:szCs w:val="20"/>
              </w:rPr>
              <w:t>35013 (40.5)</w:t>
            </w:r>
          </w:p>
        </w:tc>
      </w:tr>
      <w:tr w:rsidR="00E72F74" w:rsidRPr="00E72F74" w14:paraId="1299B434" w14:textId="77777777" w:rsidTr="00E72F74">
        <w:tc>
          <w:tcPr>
            <w:tcW w:w="882" w:type="pct"/>
          </w:tcPr>
          <w:p w14:paraId="37E12F41" w14:textId="77777777" w:rsidR="008E63A1" w:rsidRPr="00E72F74" w:rsidRDefault="006D4D2D" w:rsidP="00E72F74">
            <w:pPr>
              <w:pStyle w:val="Compact"/>
              <w:spacing w:before="0" w:after="0"/>
              <w:rPr>
                <w:sz w:val="16"/>
                <w:szCs w:val="20"/>
              </w:rPr>
            </w:pPr>
            <w:r w:rsidRPr="00E72F74">
              <w:rPr>
                <w:sz w:val="16"/>
                <w:szCs w:val="20"/>
              </w:rPr>
              <w:t>Myocardial infarction (%)</w:t>
            </w:r>
          </w:p>
        </w:tc>
        <w:tc>
          <w:tcPr>
            <w:tcW w:w="973" w:type="pct"/>
          </w:tcPr>
          <w:p w14:paraId="54DEA5CE" w14:textId="77777777" w:rsidR="008E63A1" w:rsidRPr="00E72F74" w:rsidRDefault="008E63A1" w:rsidP="00E72F74">
            <w:pPr>
              <w:spacing w:after="0"/>
              <w:rPr>
                <w:sz w:val="16"/>
                <w:szCs w:val="20"/>
              </w:rPr>
            </w:pPr>
          </w:p>
        </w:tc>
        <w:tc>
          <w:tcPr>
            <w:tcW w:w="615" w:type="pct"/>
          </w:tcPr>
          <w:p w14:paraId="7C8BBDD4" w14:textId="77777777" w:rsidR="008E63A1" w:rsidRPr="00E72F74" w:rsidRDefault="006D4D2D" w:rsidP="00E72F74">
            <w:pPr>
              <w:pStyle w:val="Compact"/>
              <w:spacing w:before="0" w:after="0"/>
              <w:rPr>
                <w:sz w:val="16"/>
                <w:szCs w:val="20"/>
              </w:rPr>
            </w:pPr>
            <w:r w:rsidRPr="00E72F74">
              <w:rPr>
                <w:sz w:val="16"/>
                <w:szCs w:val="20"/>
              </w:rPr>
              <w:t>847 (43.5)</w:t>
            </w:r>
          </w:p>
        </w:tc>
        <w:tc>
          <w:tcPr>
            <w:tcW w:w="0" w:type="auto"/>
          </w:tcPr>
          <w:p w14:paraId="17FE60BC" w14:textId="77777777" w:rsidR="008E63A1" w:rsidRPr="00E72F74" w:rsidRDefault="006D4D2D" w:rsidP="00E72F74">
            <w:pPr>
              <w:pStyle w:val="Compact"/>
              <w:spacing w:before="0" w:after="0"/>
              <w:rPr>
                <w:sz w:val="16"/>
                <w:szCs w:val="20"/>
              </w:rPr>
            </w:pPr>
            <w:r w:rsidRPr="00E72F74">
              <w:rPr>
                <w:sz w:val="16"/>
                <w:szCs w:val="20"/>
              </w:rPr>
              <w:t>30130 (35.7)</w:t>
            </w:r>
          </w:p>
        </w:tc>
        <w:tc>
          <w:tcPr>
            <w:tcW w:w="615" w:type="pct"/>
          </w:tcPr>
          <w:p w14:paraId="14D1C35F" w14:textId="77777777" w:rsidR="008E63A1" w:rsidRPr="00E72F74" w:rsidRDefault="006D4D2D" w:rsidP="00E72F74">
            <w:pPr>
              <w:pStyle w:val="Compact"/>
              <w:spacing w:before="0" w:after="0"/>
              <w:rPr>
                <w:sz w:val="16"/>
                <w:szCs w:val="20"/>
              </w:rPr>
            </w:pPr>
            <w:r w:rsidRPr="00E72F74">
              <w:rPr>
                <w:sz w:val="16"/>
                <w:szCs w:val="20"/>
              </w:rPr>
              <w:t>1190 (42.2)</w:t>
            </w:r>
          </w:p>
        </w:tc>
        <w:tc>
          <w:tcPr>
            <w:tcW w:w="721" w:type="pct"/>
          </w:tcPr>
          <w:p w14:paraId="4E40DA65" w14:textId="77777777" w:rsidR="008E63A1" w:rsidRPr="00E72F74" w:rsidRDefault="006D4D2D" w:rsidP="00E72F74">
            <w:pPr>
              <w:pStyle w:val="Compact"/>
              <w:spacing w:before="0" w:after="0"/>
              <w:rPr>
                <w:sz w:val="16"/>
                <w:szCs w:val="20"/>
              </w:rPr>
            </w:pPr>
            <w:r w:rsidRPr="00E72F74">
              <w:rPr>
                <w:sz w:val="16"/>
                <w:szCs w:val="20"/>
              </w:rPr>
              <w:t>29787 (35.6)</w:t>
            </w:r>
          </w:p>
        </w:tc>
        <w:tc>
          <w:tcPr>
            <w:tcW w:w="615" w:type="pct"/>
          </w:tcPr>
          <w:p w14:paraId="29072817" w14:textId="77777777" w:rsidR="008E63A1" w:rsidRPr="00E72F74" w:rsidRDefault="006D4D2D" w:rsidP="00E72F74">
            <w:pPr>
              <w:pStyle w:val="Compact"/>
              <w:spacing w:before="0" w:after="0"/>
              <w:rPr>
                <w:sz w:val="16"/>
                <w:szCs w:val="20"/>
              </w:rPr>
            </w:pPr>
            <w:r w:rsidRPr="00E72F74">
              <w:rPr>
                <w:sz w:val="16"/>
                <w:szCs w:val="20"/>
              </w:rPr>
              <w:t>30977 (35.8)</w:t>
            </w:r>
          </w:p>
        </w:tc>
      </w:tr>
      <w:tr w:rsidR="00E72F74" w:rsidRPr="00E72F74" w14:paraId="0A888617" w14:textId="77777777" w:rsidTr="00E72F74">
        <w:tc>
          <w:tcPr>
            <w:tcW w:w="882" w:type="pct"/>
          </w:tcPr>
          <w:p w14:paraId="2DA2EB0F" w14:textId="77777777" w:rsidR="008E63A1" w:rsidRPr="00E72F74" w:rsidRDefault="006D4D2D" w:rsidP="00E72F74">
            <w:pPr>
              <w:pStyle w:val="Compact"/>
              <w:spacing w:before="0" w:after="0"/>
              <w:rPr>
                <w:sz w:val="16"/>
                <w:szCs w:val="20"/>
              </w:rPr>
            </w:pPr>
            <w:proofErr w:type="spellStart"/>
            <w:r w:rsidRPr="00E72F74">
              <w:rPr>
                <w:sz w:val="16"/>
                <w:szCs w:val="20"/>
              </w:rPr>
              <w:t>Hyperkalaemia</w:t>
            </w:r>
            <w:proofErr w:type="spellEnd"/>
            <w:r w:rsidRPr="00E72F74">
              <w:rPr>
                <w:sz w:val="16"/>
                <w:szCs w:val="20"/>
              </w:rPr>
              <w:t xml:space="preserve"> (%)</w:t>
            </w:r>
          </w:p>
        </w:tc>
        <w:tc>
          <w:tcPr>
            <w:tcW w:w="973" w:type="pct"/>
          </w:tcPr>
          <w:p w14:paraId="5E2072D1" w14:textId="77777777" w:rsidR="008E63A1" w:rsidRPr="00E72F74" w:rsidRDefault="008E63A1" w:rsidP="00E72F74">
            <w:pPr>
              <w:spacing w:after="0"/>
              <w:rPr>
                <w:sz w:val="16"/>
                <w:szCs w:val="20"/>
              </w:rPr>
            </w:pPr>
          </w:p>
        </w:tc>
        <w:tc>
          <w:tcPr>
            <w:tcW w:w="615" w:type="pct"/>
          </w:tcPr>
          <w:p w14:paraId="1DE1A9FF" w14:textId="77777777" w:rsidR="008E63A1" w:rsidRPr="00E72F74" w:rsidRDefault="006D4D2D" w:rsidP="00E72F74">
            <w:pPr>
              <w:pStyle w:val="Compact"/>
              <w:spacing w:before="0" w:after="0"/>
              <w:rPr>
                <w:sz w:val="16"/>
                <w:szCs w:val="20"/>
              </w:rPr>
            </w:pPr>
            <w:r w:rsidRPr="00E72F74">
              <w:rPr>
                <w:sz w:val="16"/>
                <w:szCs w:val="20"/>
              </w:rPr>
              <w:t>0</w:t>
            </w:r>
          </w:p>
        </w:tc>
        <w:tc>
          <w:tcPr>
            <w:tcW w:w="0" w:type="auto"/>
          </w:tcPr>
          <w:p w14:paraId="75436EF4" w14:textId="77777777" w:rsidR="008E63A1" w:rsidRPr="00E72F74" w:rsidRDefault="006D4D2D" w:rsidP="00E72F74">
            <w:pPr>
              <w:pStyle w:val="Compact"/>
              <w:spacing w:before="0" w:after="0"/>
              <w:rPr>
                <w:sz w:val="16"/>
                <w:szCs w:val="20"/>
              </w:rPr>
            </w:pPr>
            <w:r w:rsidRPr="00E72F74">
              <w:rPr>
                <w:sz w:val="16"/>
                <w:szCs w:val="20"/>
              </w:rPr>
              <w:t xml:space="preserve">63 </w:t>
            </w:r>
            <w:proofErr w:type="gramStart"/>
            <w:r w:rsidRPr="00E72F74">
              <w:rPr>
                <w:sz w:val="16"/>
                <w:szCs w:val="20"/>
              </w:rPr>
              <w:t>( 0.1</w:t>
            </w:r>
            <w:proofErr w:type="gramEnd"/>
            <w:r w:rsidRPr="00E72F74">
              <w:rPr>
                <w:sz w:val="16"/>
                <w:szCs w:val="20"/>
              </w:rPr>
              <w:t>)</w:t>
            </w:r>
          </w:p>
        </w:tc>
        <w:tc>
          <w:tcPr>
            <w:tcW w:w="615" w:type="pct"/>
          </w:tcPr>
          <w:p w14:paraId="3704863F" w14:textId="77777777" w:rsidR="008E63A1" w:rsidRPr="00E72F74" w:rsidRDefault="006D4D2D" w:rsidP="00E72F74">
            <w:pPr>
              <w:pStyle w:val="Compact"/>
              <w:spacing w:before="0" w:after="0"/>
              <w:rPr>
                <w:sz w:val="16"/>
                <w:szCs w:val="20"/>
              </w:rPr>
            </w:pPr>
            <w:r w:rsidRPr="00E72F74">
              <w:rPr>
                <w:sz w:val="16"/>
                <w:szCs w:val="20"/>
              </w:rPr>
              <w:t xml:space="preserve">2 </w:t>
            </w:r>
            <w:proofErr w:type="gramStart"/>
            <w:r w:rsidRPr="00E72F74">
              <w:rPr>
                <w:sz w:val="16"/>
                <w:szCs w:val="20"/>
              </w:rPr>
              <w:t>( 0.1</w:t>
            </w:r>
            <w:proofErr w:type="gramEnd"/>
            <w:r w:rsidRPr="00E72F74">
              <w:rPr>
                <w:sz w:val="16"/>
                <w:szCs w:val="20"/>
              </w:rPr>
              <w:t>)</w:t>
            </w:r>
          </w:p>
        </w:tc>
        <w:tc>
          <w:tcPr>
            <w:tcW w:w="721" w:type="pct"/>
          </w:tcPr>
          <w:p w14:paraId="439EDF40" w14:textId="77777777" w:rsidR="008E63A1" w:rsidRPr="00E72F74" w:rsidRDefault="006D4D2D" w:rsidP="00E72F74">
            <w:pPr>
              <w:pStyle w:val="Compact"/>
              <w:spacing w:before="0" w:after="0"/>
              <w:rPr>
                <w:sz w:val="16"/>
                <w:szCs w:val="20"/>
              </w:rPr>
            </w:pPr>
            <w:r w:rsidRPr="00E72F74">
              <w:rPr>
                <w:sz w:val="16"/>
                <w:szCs w:val="20"/>
              </w:rPr>
              <w:t xml:space="preserve">61 </w:t>
            </w:r>
            <w:proofErr w:type="gramStart"/>
            <w:r w:rsidRPr="00E72F74">
              <w:rPr>
                <w:sz w:val="16"/>
                <w:szCs w:val="20"/>
              </w:rPr>
              <w:t>( 0.1</w:t>
            </w:r>
            <w:proofErr w:type="gramEnd"/>
            <w:r w:rsidRPr="00E72F74">
              <w:rPr>
                <w:sz w:val="16"/>
                <w:szCs w:val="20"/>
              </w:rPr>
              <w:t>)</w:t>
            </w:r>
          </w:p>
        </w:tc>
        <w:tc>
          <w:tcPr>
            <w:tcW w:w="615" w:type="pct"/>
          </w:tcPr>
          <w:p w14:paraId="40E77537" w14:textId="77777777" w:rsidR="008E63A1" w:rsidRPr="00E72F74" w:rsidRDefault="006D4D2D" w:rsidP="00E72F74">
            <w:pPr>
              <w:pStyle w:val="Compact"/>
              <w:spacing w:before="0" w:after="0"/>
              <w:rPr>
                <w:sz w:val="16"/>
                <w:szCs w:val="20"/>
              </w:rPr>
            </w:pPr>
            <w:r w:rsidRPr="00E72F74">
              <w:rPr>
                <w:sz w:val="16"/>
                <w:szCs w:val="20"/>
              </w:rPr>
              <w:t xml:space="preserve">63 </w:t>
            </w:r>
            <w:proofErr w:type="gramStart"/>
            <w:r w:rsidRPr="00E72F74">
              <w:rPr>
                <w:sz w:val="16"/>
                <w:szCs w:val="20"/>
              </w:rPr>
              <w:t>( 0.1</w:t>
            </w:r>
            <w:proofErr w:type="gramEnd"/>
            <w:r w:rsidRPr="00E72F74">
              <w:rPr>
                <w:sz w:val="16"/>
                <w:szCs w:val="20"/>
              </w:rPr>
              <w:t>)</w:t>
            </w:r>
          </w:p>
        </w:tc>
      </w:tr>
      <w:tr w:rsidR="00E72F74" w:rsidRPr="00E72F74" w14:paraId="133086E9" w14:textId="77777777" w:rsidTr="00E72F74">
        <w:tc>
          <w:tcPr>
            <w:tcW w:w="882" w:type="pct"/>
          </w:tcPr>
          <w:p w14:paraId="328CE24B" w14:textId="77777777" w:rsidR="008E63A1" w:rsidRPr="00E72F74" w:rsidRDefault="006D4D2D" w:rsidP="00E72F74">
            <w:pPr>
              <w:pStyle w:val="Compact"/>
              <w:spacing w:before="0" w:after="0"/>
              <w:rPr>
                <w:sz w:val="16"/>
                <w:szCs w:val="20"/>
              </w:rPr>
            </w:pPr>
            <w:proofErr w:type="spellStart"/>
            <w:r w:rsidRPr="00E72F74">
              <w:rPr>
                <w:sz w:val="16"/>
                <w:szCs w:val="20"/>
              </w:rPr>
              <w:t>Hyperlipidaemia</w:t>
            </w:r>
            <w:proofErr w:type="spellEnd"/>
            <w:r w:rsidRPr="00E72F74">
              <w:rPr>
                <w:sz w:val="16"/>
                <w:szCs w:val="20"/>
              </w:rPr>
              <w:t xml:space="preserve"> (%)</w:t>
            </w:r>
          </w:p>
        </w:tc>
        <w:tc>
          <w:tcPr>
            <w:tcW w:w="973" w:type="pct"/>
          </w:tcPr>
          <w:p w14:paraId="61D22B17" w14:textId="77777777" w:rsidR="008E63A1" w:rsidRPr="00E72F74" w:rsidRDefault="008E63A1" w:rsidP="00E72F74">
            <w:pPr>
              <w:spacing w:after="0"/>
              <w:rPr>
                <w:sz w:val="16"/>
                <w:szCs w:val="20"/>
              </w:rPr>
            </w:pPr>
          </w:p>
        </w:tc>
        <w:tc>
          <w:tcPr>
            <w:tcW w:w="615" w:type="pct"/>
          </w:tcPr>
          <w:p w14:paraId="56CBF502" w14:textId="77777777" w:rsidR="008E63A1" w:rsidRPr="00E72F74" w:rsidRDefault="006D4D2D" w:rsidP="00E72F74">
            <w:pPr>
              <w:pStyle w:val="Compact"/>
              <w:spacing w:before="0" w:after="0"/>
              <w:rPr>
                <w:sz w:val="16"/>
                <w:szCs w:val="20"/>
              </w:rPr>
            </w:pPr>
            <w:r w:rsidRPr="00E72F74">
              <w:rPr>
                <w:sz w:val="16"/>
                <w:szCs w:val="20"/>
              </w:rPr>
              <w:t>496 (25.5)</w:t>
            </w:r>
          </w:p>
        </w:tc>
        <w:tc>
          <w:tcPr>
            <w:tcW w:w="0" w:type="auto"/>
          </w:tcPr>
          <w:p w14:paraId="69833DE4" w14:textId="77777777" w:rsidR="008E63A1" w:rsidRPr="00E72F74" w:rsidRDefault="006D4D2D" w:rsidP="00E72F74">
            <w:pPr>
              <w:pStyle w:val="Compact"/>
              <w:spacing w:before="0" w:after="0"/>
              <w:rPr>
                <w:sz w:val="16"/>
                <w:szCs w:val="20"/>
              </w:rPr>
            </w:pPr>
            <w:r w:rsidRPr="00E72F74">
              <w:rPr>
                <w:sz w:val="16"/>
                <w:szCs w:val="20"/>
              </w:rPr>
              <w:t>19279 (22.8)</w:t>
            </w:r>
          </w:p>
        </w:tc>
        <w:tc>
          <w:tcPr>
            <w:tcW w:w="615" w:type="pct"/>
          </w:tcPr>
          <w:p w14:paraId="6AEA50CE" w14:textId="77777777" w:rsidR="008E63A1" w:rsidRPr="00E72F74" w:rsidRDefault="006D4D2D" w:rsidP="00E72F74">
            <w:pPr>
              <w:pStyle w:val="Compact"/>
              <w:spacing w:before="0" w:after="0"/>
              <w:rPr>
                <w:sz w:val="16"/>
                <w:szCs w:val="20"/>
              </w:rPr>
            </w:pPr>
            <w:r w:rsidRPr="00E72F74">
              <w:rPr>
                <w:sz w:val="16"/>
                <w:szCs w:val="20"/>
              </w:rPr>
              <w:t>709 (25.2)</w:t>
            </w:r>
          </w:p>
        </w:tc>
        <w:tc>
          <w:tcPr>
            <w:tcW w:w="721" w:type="pct"/>
          </w:tcPr>
          <w:p w14:paraId="3A2AEE24" w14:textId="77777777" w:rsidR="008E63A1" w:rsidRPr="00E72F74" w:rsidRDefault="006D4D2D" w:rsidP="00E72F74">
            <w:pPr>
              <w:pStyle w:val="Compact"/>
              <w:spacing w:before="0" w:after="0"/>
              <w:rPr>
                <w:sz w:val="16"/>
                <w:szCs w:val="20"/>
              </w:rPr>
            </w:pPr>
            <w:r w:rsidRPr="00E72F74">
              <w:rPr>
                <w:sz w:val="16"/>
                <w:szCs w:val="20"/>
              </w:rPr>
              <w:t>19066 (22.8)</w:t>
            </w:r>
          </w:p>
        </w:tc>
        <w:tc>
          <w:tcPr>
            <w:tcW w:w="615" w:type="pct"/>
          </w:tcPr>
          <w:p w14:paraId="1BFEA5EF" w14:textId="77777777" w:rsidR="008E63A1" w:rsidRPr="00E72F74" w:rsidRDefault="006D4D2D" w:rsidP="00E72F74">
            <w:pPr>
              <w:pStyle w:val="Compact"/>
              <w:spacing w:before="0" w:after="0"/>
              <w:rPr>
                <w:sz w:val="16"/>
                <w:szCs w:val="20"/>
              </w:rPr>
            </w:pPr>
            <w:r w:rsidRPr="00E72F74">
              <w:rPr>
                <w:sz w:val="16"/>
                <w:szCs w:val="20"/>
              </w:rPr>
              <w:t>19775 (22.9)</w:t>
            </w:r>
          </w:p>
        </w:tc>
      </w:tr>
      <w:tr w:rsidR="00E72F74" w:rsidRPr="00E72F74" w14:paraId="612D2B94" w14:textId="77777777" w:rsidTr="00E72F74">
        <w:tc>
          <w:tcPr>
            <w:tcW w:w="882" w:type="pct"/>
          </w:tcPr>
          <w:p w14:paraId="47B45E41" w14:textId="77777777" w:rsidR="008E63A1" w:rsidRPr="00E72F74" w:rsidRDefault="006D4D2D" w:rsidP="00E72F74">
            <w:pPr>
              <w:pStyle w:val="Compact"/>
              <w:spacing w:before="0" w:after="0"/>
              <w:rPr>
                <w:sz w:val="16"/>
                <w:szCs w:val="20"/>
              </w:rPr>
            </w:pPr>
            <w:r w:rsidRPr="00E72F74">
              <w:rPr>
                <w:sz w:val="16"/>
                <w:szCs w:val="20"/>
              </w:rPr>
              <w:t>Hypothyroidism (%)</w:t>
            </w:r>
          </w:p>
        </w:tc>
        <w:tc>
          <w:tcPr>
            <w:tcW w:w="973" w:type="pct"/>
          </w:tcPr>
          <w:p w14:paraId="6D90B3A2" w14:textId="77777777" w:rsidR="008E63A1" w:rsidRPr="00E72F74" w:rsidRDefault="008E63A1" w:rsidP="00E72F74">
            <w:pPr>
              <w:spacing w:after="0"/>
              <w:rPr>
                <w:sz w:val="16"/>
                <w:szCs w:val="20"/>
              </w:rPr>
            </w:pPr>
          </w:p>
        </w:tc>
        <w:tc>
          <w:tcPr>
            <w:tcW w:w="615" w:type="pct"/>
          </w:tcPr>
          <w:p w14:paraId="63484DC1" w14:textId="77777777" w:rsidR="008E63A1" w:rsidRPr="00E72F74" w:rsidRDefault="006D4D2D" w:rsidP="00E72F74">
            <w:pPr>
              <w:pStyle w:val="Compact"/>
              <w:spacing w:before="0" w:after="0"/>
              <w:rPr>
                <w:sz w:val="16"/>
                <w:szCs w:val="20"/>
              </w:rPr>
            </w:pPr>
            <w:r w:rsidRPr="00E72F74">
              <w:rPr>
                <w:sz w:val="16"/>
                <w:szCs w:val="20"/>
              </w:rPr>
              <w:t xml:space="preserve">187 </w:t>
            </w:r>
            <w:proofErr w:type="gramStart"/>
            <w:r w:rsidRPr="00E72F74">
              <w:rPr>
                <w:sz w:val="16"/>
                <w:szCs w:val="20"/>
              </w:rPr>
              <w:t>( 9.6</w:t>
            </w:r>
            <w:proofErr w:type="gramEnd"/>
            <w:r w:rsidRPr="00E72F74">
              <w:rPr>
                <w:sz w:val="16"/>
                <w:szCs w:val="20"/>
              </w:rPr>
              <w:t>)</w:t>
            </w:r>
          </w:p>
        </w:tc>
        <w:tc>
          <w:tcPr>
            <w:tcW w:w="0" w:type="auto"/>
          </w:tcPr>
          <w:p w14:paraId="67DBC159" w14:textId="77777777" w:rsidR="008E63A1" w:rsidRPr="00E72F74" w:rsidRDefault="006D4D2D" w:rsidP="00E72F74">
            <w:pPr>
              <w:pStyle w:val="Compact"/>
              <w:spacing w:before="0" w:after="0"/>
              <w:rPr>
                <w:sz w:val="16"/>
                <w:szCs w:val="20"/>
              </w:rPr>
            </w:pPr>
            <w:r w:rsidRPr="00E72F74">
              <w:rPr>
                <w:sz w:val="16"/>
                <w:szCs w:val="20"/>
              </w:rPr>
              <w:t xml:space="preserve">7227 </w:t>
            </w:r>
            <w:proofErr w:type="gramStart"/>
            <w:r w:rsidRPr="00E72F74">
              <w:rPr>
                <w:sz w:val="16"/>
                <w:szCs w:val="20"/>
              </w:rPr>
              <w:t>( 8.6</w:t>
            </w:r>
            <w:proofErr w:type="gramEnd"/>
            <w:r w:rsidRPr="00E72F74">
              <w:rPr>
                <w:sz w:val="16"/>
                <w:szCs w:val="20"/>
              </w:rPr>
              <w:t>)</w:t>
            </w:r>
          </w:p>
        </w:tc>
        <w:tc>
          <w:tcPr>
            <w:tcW w:w="615" w:type="pct"/>
          </w:tcPr>
          <w:p w14:paraId="7495642C" w14:textId="77777777" w:rsidR="008E63A1" w:rsidRPr="00E72F74" w:rsidRDefault="006D4D2D" w:rsidP="00E72F74">
            <w:pPr>
              <w:pStyle w:val="Compact"/>
              <w:spacing w:before="0" w:after="0"/>
              <w:rPr>
                <w:sz w:val="16"/>
                <w:szCs w:val="20"/>
              </w:rPr>
            </w:pPr>
            <w:r w:rsidRPr="00E72F74">
              <w:rPr>
                <w:sz w:val="16"/>
                <w:szCs w:val="20"/>
              </w:rPr>
              <w:t xml:space="preserve">266 </w:t>
            </w:r>
            <w:proofErr w:type="gramStart"/>
            <w:r w:rsidRPr="00E72F74">
              <w:rPr>
                <w:sz w:val="16"/>
                <w:szCs w:val="20"/>
              </w:rPr>
              <w:t>( 9.4</w:t>
            </w:r>
            <w:proofErr w:type="gramEnd"/>
            <w:r w:rsidRPr="00E72F74">
              <w:rPr>
                <w:sz w:val="16"/>
                <w:szCs w:val="20"/>
              </w:rPr>
              <w:t>)</w:t>
            </w:r>
          </w:p>
        </w:tc>
        <w:tc>
          <w:tcPr>
            <w:tcW w:w="721" w:type="pct"/>
          </w:tcPr>
          <w:p w14:paraId="2230DAF5" w14:textId="77777777" w:rsidR="008E63A1" w:rsidRPr="00E72F74" w:rsidRDefault="006D4D2D" w:rsidP="00E72F74">
            <w:pPr>
              <w:pStyle w:val="Compact"/>
              <w:spacing w:before="0" w:after="0"/>
              <w:rPr>
                <w:sz w:val="16"/>
                <w:szCs w:val="20"/>
              </w:rPr>
            </w:pPr>
            <w:r w:rsidRPr="00E72F74">
              <w:rPr>
                <w:sz w:val="16"/>
                <w:szCs w:val="20"/>
              </w:rPr>
              <w:t xml:space="preserve">7148 </w:t>
            </w:r>
            <w:proofErr w:type="gramStart"/>
            <w:r w:rsidRPr="00E72F74">
              <w:rPr>
                <w:sz w:val="16"/>
                <w:szCs w:val="20"/>
              </w:rPr>
              <w:t>( 8.6</w:t>
            </w:r>
            <w:proofErr w:type="gramEnd"/>
            <w:r w:rsidRPr="00E72F74">
              <w:rPr>
                <w:sz w:val="16"/>
                <w:szCs w:val="20"/>
              </w:rPr>
              <w:t>)</w:t>
            </w:r>
          </w:p>
        </w:tc>
        <w:tc>
          <w:tcPr>
            <w:tcW w:w="615" w:type="pct"/>
          </w:tcPr>
          <w:p w14:paraId="474C9CEE" w14:textId="77777777" w:rsidR="008E63A1" w:rsidRPr="00E72F74" w:rsidRDefault="006D4D2D" w:rsidP="00E72F74">
            <w:pPr>
              <w:pStyle w:val="Compact"/>
              <w:spacing w:before="0" w:after="0"/>
              <w:rPr>
                <w:sz w:val="16"/>
                <w:szCs w:val="20"/>
              </w:rPr>
            </w:pPr>
            <w:r w:rsidRPr="00E72F74">
              <w:rPr>
                <w:sz w:val="16"/>
                <w:szCs w:val="20"/>
              </w:rPr>
              <w:t xml:space="preserve">7414 </w:t>
            </w:r>
            <w:proofErr w:type="gramStart"/>
            <w:r w:rsidRPr="00E72F74">
              <w:rPr>
                <w:sz w:val="16"/>
                <w:szCs w:val="20"/>
              </w:rPr>
              <w:t>( 8.6</w:t>
            </w:r>
            <w:proofErr w:type="gramEnd"/>
            <w:r w:rsidRPr="00E72F74">
              <w:rPr>
                <w:sz w:val="16"/>
                <w:szCs w:val="20"/>
              </w:rPr>
              <w:t>)</w:t>
            </w:r>
          </w:p>
        </w:tc>
      </w:tr>
      <w:tr w:rsidR="00E72F74" w:rsidRPr="00E72F74" w14:paraId="3965F97A" w14:textId="77777777" w:rsidTr="00E72F74">
        <w:tc>
          <w:tcPr>
            <w:tcW w:w="882" w:type="pct"/>
          </w:tcPr>
          <w:p w14:paraId="1CEDB3CB" w14:textId="77777777" w:rsidR="008E63A1" w:rsidRPr="00E72F74" w:rsidRDefault="006D4D2D" w:rsidP="00E72F74">
            <w:pPr>
              <w:pStyle w:val="Compact"/>
              <w:spacing w:before="0" w:after="0"/>
              <w:rPr>
                <w:sz w:val="16"/>
                <w:szCs w:val="20"/>
              </w:rPr>
            </w:pPr>
            <w:r w:rsidRPr="00E72F74">
              <w:rPr>
                <w:sz w:val="16"/>
                <w:szCs w:val="20"/>
              </w:rPr>
              <w:t>Kidney disease (%)</w:t>
            </w:r>
          </w:p>
        </w:tc>
        <w:tc>
          <w:tcPr>
            <w:tcW w:w="973" w:type="pct"/>
          </w:tcPr>
          <w:p w14:paraId="66174338" w14:textId="77777777" w:rsidR="008E63A1" w:rsidRPr="00E72F74" w:rsidRDefault="008E63A1" w:rsidP="00E72F74">
            <w:pPr>
              <w:spacing w:after="0"/>
              <w:rPr>
                <w:sz w:val="16"/>
                <w:szCs w:val="20"/>
              </w:rPr>
            </w:pPr>
          </w:p>
        </w:tc>
        <w:tc>
          <w:tcPr>
            <w:tcW w:w="615" w:type="pct"/>
          </w:tcPr>
          <w:p w14:paraId="257A9855" w14:textId="77777777" w:rsidR="008E63A1" w:rsidRPr="00E72F74" w:rsidRDefault="006D4D2D" w:rsidP="00E72F74">
            <w:pPr>
              <w:pStyle w:val="Compact"/>
              <w:spacing w:before="0" w:after="0"/>
              <w:rPr>
                <w:sz w:val="16"/>
                <w:szCs w:val="20"/>
              </w:rPr>
            </w:pPr>
            <w:r w:rsidRPr="00E72F74">
              <w:rPr>
                <w:sz w:val="16"/>
                <w:szCs w:val="20"/>
              </w:rPr>
              <w:t xml:space="preserve">32 </w:t>
            </w:r>
            <w:proofErr w:type="gramStart"/>
            <w:r w:rsidRPr="00E72F74">
              <w:rPr>
                <w:sz w:val="16"/>
                <w:szCs w:val="20"/>
              </w:rPr>
              <w:t>( 1.6</w:t>
            </w:r>
            <w:proofErr w:type="gramEnd"/>
            <w:r w:rsidRPr="00E72F74">
              <w:rPr>
                <w:sz w:val="16"/>
                <w:szCs w:val="20"/>
              </w:rPr>
              <w:t>)</w:t>
            </w:r>
          </w:p>
        </w:tc>
        <w:tc>
          <w:tcPr>
            <w:tcW w:w="0" w:type="auto"/>
          </w:tcPr>
          <w:p w14:paraId="6B32B850" w14:textId="77777777" w:rsidR="008E63A1" w:rsidRPr="00E72F74" w:rsidRDefault="006D4D2D" w:rsidP="00E72F74">
            <w:pPr>
              <w:pStyle w:val="Compact"/>
              <w:spacing w:before="0" w:after="0"/>
              <w:rPr>
                <w:sz w:val="16"/>
                <w:szCs w:val="20"/>
              </w:rPr>
            </w:pPr>
            <w:r w:rsidRPr="00E72F74">
              <w:rPr>
                <w:sz w:val="16"/>
                <w:szCs w:val="20"/>
              </w:rPr>
              <w:t xml:space="preserve">927 </w:t>
            </w:r>
            <w:proofErr w:type="gramStart"/>
            <w:r w:rsidRPr="00E72F74">
              <w:rPr>
                <w:sz w:val="16"/>
                <w:szCs w:val="20"/>
              </w:rPr>
              <w:t>( 1.1</w:t>
            </w:r>
            <w:proofErr w:type="gramEnd"/>
            <w:r w:rsidRPr="00E72F74">
              <w:rPr>
                <w:sz w:val="16"/>
                <w:szCs w:val="20"/>
              </w:rPr>
              <w:t>)</w:t>
            </w:r>
          </w:p>
        </w:tc>
        <w:tc>
          <w:tcPr>
            <w:tcW w:w="615" w:type="pct"/>
          </w:tcPr>
          <w:p w14:paraId="13D5C130" w14:textId="77777777" w:rsidR="008E63A1" w:rsidRPr="00E72F74" w:rsidRDefault="006D4D2D" w:rsidP="00E72F74">
            <w:pPr>
              <w:pStyle w:val="Compact"/>
              <w:spacing w:before="0" w:after="0"/>
              <w:rPr>
                <w:sz w:val="16"/>
                <w:szCs w:val="20"/>
              </w:rPr>
            </w:pPr>
            <w:r w:rsidRPr="00E72F74">
              <w:rPr>
                <w:sz w:val="16"/>
                <w:szCs w:val="20"/>
              </w:rPr>
              <w:t xml:space="preserve">54 </w:t>
            </w:r>
            <w:proofErr w:type="gramStart"/>
            <w:r w:rsidRPr="00E72F74">
              <w:rPr>
                <w:sz w:val="16"/>
                <w:szCs w:val="20"/>
              </w:rPr>
              <w:t>( 1.9</w:t>
            </w:r>
            <w:proofErr w:type="gramEnd"/>
            <w:r w:rsidRPr="00E72F74">
              <w:rPr>
                <w:sz w:val="16"/>
                <w:szCs w:val="20"/>
              </w:rPr>
              <w:t>)</w:t>
            </w:r>
          </w:p>
        </w:tc>
        <w:tc>
          <w:tcPr>
            <w:tcW w:w="721" w:type="pct"/>
          </w:tcPr>
          <w:p w14:paraId="0A61061D" w14:textId="77777777" w:rsidR="008E63A1" w:rsidRPr="00E72F74" w:rsidRDefault="006D4D2D" w:rsidP="00E72F74">
            <w:pPr>
              <w:pStyle w:val="Compact"/>
              <w:spacing w:before="0" w:after="0"/>
              <w:rPr>
                <w:sz w:val="16"/>
                <w:szCs w:val="20"/>
              </w:rPr>
            </w:pPr>
            <w:r w:rsidRPr="00E72F74">
              <w:rPr>
                <w:sz w:val="16"/>
                <w:szCs w:val="20"/>
              </w:rPr>
              <w:t xml:space="preserve">905 </w:t>
            </w:r>
            <w:proofErr w:type="gramStart"/>
            <w:r w:rsidRPr="00E72F74">
              <w:rPr>
                <w:sz w:val="16"/>
                <w:szCs w:val="20"/>
              </w:rPr>
              <w:t>( 1.1</w:t>
            </w:r>
            <w:proofErr w:type="gramEnd"/>
            <w:r w:rsidRPr="00E72F74">
              <w:rPr>
                <w:sz w:val="16"/>
                <w:szCs w:val="20"/>
              </w:rPr>
              <w:t>)</w:t>
            </w:r>
          </w:p>
        </w:tc>
        <w:tc>
          <w:tcPr>
            <w:tcW w:w="615" w:type="pct"/>
          </w:tcPr>
          <w:p w14:paraId="47343870" w14:textId="77777777" w:rsidR="008E63A1" w:rsidRPr="00E72F74" w:rsidRDefault="006D4D2D" w:rsidP="00E72F74">
            <w:pPr>
              <w:pStyle w:val="Compact"/>
              <w:spacing w:before="0" w:after="0"/>
              <w:rPr>
                <w:sz w:val="16"/>
                <w:szCs w:val="20"/>
              </w:rPr>
            </w:pPr>
            <w:r w:rsidRPr="00E72F74">
              <w:rPr>
                <w:sz w:val="16"/>
                <w:szCs w:val="20"/>
              </w:rPr>
              <w:t xml:space="preserve">959 </w:t>
            </w:r>
            <w:proofErr w:type="gramStart"/>
            <w:r w:rsidRPr="00E72F74">
              <w:rPr>
                <w:sz w:val="16"/>
                <w:szCs w:val="20"/>
              </w:rPr>
              <w:t>( 1.1</w:t>
            </w:r>
            <w:proofErr w:type="gramEnd"/>
            <w:r w:rsidRPr="00E72F74">
              <w:rPr>
                <w:sz w:val="16"/>
                <w:szCs w:val="20"/>
              </w:rPr>
              <w:t>)</w:t>
            </w:r>
          </w:p>
        </w:tc>
      </w:tr>
      <w:tr w:rsidR="00E72F74" w:rsidRPr="00E72F74" w14:paraId="2F6C8A07" w14:textId="77777777" w:rsidTr="00E72F74">
        <w:tc>
          <w:tcPr>
            <w:tcW w:w="882" w:type="pct"/>
          </w:tcPr>
          <w:p w14:paraId="1820A087" w14:textId="77777777" w:rsidR="008E63A1" w:rsidRPr="00E72F74" w:rsidRDefault="006D4D2D" w:rsidP="00E72F74">
            <w:pPr>
              <w:pStyle w:val="Compact"/>
              <w:spacing w:before="0" w:after="0"/>
              <w:rPr>
                <w:sz w:val="16"/>
                <w:szCs w:val="20"/>
              </w:rPr>
            </w:pPr>
            <w:r w:rsidRPr="00E72F74">
              <w:rPr>
                <w:sz w:val="16"/>
                <w:szCs w:val="20"/>
              </w:rPr>
              <w:t>Liver disease (%)</w:t>
            </w:r>
          </w:p>
        </w:tc>
        <w:tc>
          <w:tcPr>
            <w:tcW w:w="973" w:type="pct"/>
          </w:tcPr>
          <w:p w14:paraId="36BB2167" w14:textId="77777777" w:rsidR="008E63A1" w:rsidRPr="00E72F74" w:rsidRDefault="008E63A1" w:rsidP="00E72F74">
            <w:pPr>
              <w:spacing w:after="0"/>
              <w:rPr>
                <w:sz w:val="16"/>
                <w:szCs w:val="20"/>
              </w:rPr>
            </w:pPr>
          </w:p>
        </w:tc>
        <w:tc>
          <w:tcPr>
            <w:tcW w:w="615" w:type="pct"/>
          </w:tcPr>
          <w:p w14:paraId="43FD3566" w14:textId="77777777" w:rsidR="008E63A1" w:rsidRPr="00E72F74" w:rsidRDefault="006D4D2D" w:rsidP="00E72F74">
            <w:pPr>
              <w:pStyle w:val="Compact"/>
              <w:spacing w:before="0" w:after="0"/>
              <w:rPr>
                <w:sz w:val="16"/>
                <w:szCs w:val="20"/>
              </w:rPr>
            </w:pPr>
            <w:r w:rsidRPr="00E72F74">
              <w:rPr>
                <w:sz w:val="16"/>
                <w:szCs w:val="20"/>
              </w:rPr>
              <w:t xml:space="preserve">184 </w:t>
            </w:r>
            <w:proofErr w:type="gramStart"/>
            <w:r w:rsidRPr="00E72F74">
              <w:rPr>
                <w:sz w:val="16"/>
                <w:szCs w:val="20"/>
              </w:rPr>
              <w:t>( 9.5</w:t>
            </w:r>
            <w:proofErr w:type="gramEnd"/>
            <w:r w:rsidRPr="00E72F74">
              <w:rPr>
                <w:sz w:val="16"/>
                <w:szCs w:val="20"/>
              </w:rPr>
              <w:t>)</w:t>
            </w:r>
          </w:p>
        </w:tc>
        <w:tc>
          <w:tcPr>
            <w:tcW w:w="0" w:type="auto"/>
          </w:tcPr>
          <w:p w14:paraId="63F660BF" w14:textId="77777777" w:rsidR="008E63A1" w:rsidRPr="00E72F74" w:rsidRDefault="006D4D2D" w:rsidP="00E72F74">
            <w:pPr>
              <w:pStyle w:val="Compact"/>
              <w:spacing w:before="0" w:after="0"/>
              <w:rPr>
                <w:sz w:val="16"/>
                <w:szCs w:val="20"/>
              </w:rPr>
            </w:pPr>
            <w:r w:rsidRPr="00E72F74">
              <w:rPr>
                <w:sz w:val="16"/>
                <w:szCs w:val="20"/>
              </w:rPr>
              <w:t xml:space="preserve">4626 </w:t>
            </w:r>
            <w:proofErr w:type="gramStart"/>
            <w:r w:rsidRPr="00E72F74">
              <w:rPr>
                <w:sz w:val="16"/>
                <w:szCs w:val="20"/>
              </w:rPr>
              <w:t>( 5.5</w:t>
            </w:r>
            <w:proofErr w:type="gramEnd"/>
            <w:r w:rsidRPr="00E72F74">
              <w:rPr>
                <w:sz w:val="16"/>
                <w:szCs w:val="20"/>
              </w:rPr>
              <w:t>)</w:t>
            </w:r>
          </w:p>
        </w:tc>
        <w:tc>
          <w:tcPr>
            <w:tcW w:w="615" w:type="pct"/>
          </w:tcPr>
          <w:p w14:paraId="7DEA5F4B" w14:textId="77777777" w:rsidR="008E63A1" w:rsidRPr="00E72F74" w:rsidRDefault="006D4D2D" w:rsidP="00E72F74">
            <w:pPr>
              <w:pStyle w:val="Compact"/>
              <w:spacing w:before="0" w:after="0"/>
              <w:rPr>
                <w:sz w:val="16"/>
                <w:szCs w:val="20"/>
              </w:rPr>
            </w:pPr>
            <w:r w:rsidRPr="00E72F74">
              <w:rPr>
                <w:sz w:val="16"/>
                <w:szCs w:val="20"/>
              </w:rPr>
              <w:t xml:space="preserve">273 </w:t>
            </w:r>
            <w:proofErr w:type="gramStart"/>
            <w:r w:rsidRPr="00E72F74">
              <w:rPr>
                <w:sz w:val="16"/>
                <w:szCs w:val="20"/>
              </w:rPr>
              <w:t>( 9.7</w:t>
            </w:r>
            <w:proofErr w:type="gramEnd"/>
            <w:r w:rsidRPr="00E72F74">
              <w:rPr>
                <w:sz w:val="16"/>
                <w:szCs w:val="20"/>
              </w:rPr>
              <w:t>)</w:t>
            </w:r>
          </w:p>
        </w:tc>
        <w:tc>
          <w:tcPr>
            <w:tcW w:w="721" w:type="pct"/>
          </w:tcPr>
          <w:p w14:paraId="2356AD45" w14:textId="77777777" w:rsidR="008E63A1" w:rsidRPr="00E72F74" w:rsidRDefault="006D4D2D" w:rsidP="00E72F74">
            <w:pPr>
              <w:pStyle w:val="Compact"/>
              <w:spacing w:before="0" w:after="0"/>
              <w:rPr>
                <w:sz w:val="16"/>
                <w:szCs w:val="20"/>
              </w:rPr>
            </w:pPr>
            <w:r w:rsidRPr="00E72F74">
              <w:rPr>
                <w:sz w:val="16"/>
                <w:szCs w:val="20"/>
              </w:rPr>
              <w:t xml:space="preserve">4537 </w:t>
            </w:r>
            <w:proofErr w:type="gramStart"/>
            <w:r w:rsidRPr="00E72F74">
              <w:rPr>
                <w:sz w:val="16"/>
                <w:szCs w:val="20"/>
              </w:rPr>
              <w:t>( 5.4</w:t>
            </w:r>
            <w:proofErr w:type="gramEnd"/>
            <w:r w:rsidRPr="00E72F74">
              <w:rPr>
                <w:sz w:val="16"/>
                <w:szCs w:val="20"/>
              </w:rPr>
              <w:t>)</w:t>
            </w:r>
          </w:p>
        </w:tc>
        <w:tc>
          <w:tcPr>
            <w:tcW w:w="615" w:type="pct"/>
          </w:tcPr>
          <w:p w14:paraId="4F41EEA2" w14:textId="77777777" w:rsidR="008E63A1" w:rsidRPr="00E72F74" w:rsidRDefault="006D4D2D" w:rsidP="00E72F74">
            <w:pPr>
              <w:pStyle w:val="Compact"/>
              <w:spacing w:before="0" w:after="0"/>
              <w:rPr>
                <w:sz w:val="16"/>
                <w:szCs w:val="20"/>
              </w:rPr>
            </w:pPr>
            <w:r w:rsidRPr="00E72F74">
              <w:rPr>
                <w:sz w:val="16"/>
                <w:szCs w:val="20"/>
              </w:rPr>
              <w:t xml:space="preserve">4810 </w:t>
            </w:r>
            <w:proofErr w:type="gramStart"/>
            <w:r w:rsidRPr="00E72F74">
              <w:rPr>
                <w:sz w:val="16"/>
                <w:szCs w:val="20"/>
              </w:rPr>
              <w:t>( 5.6</w:t>
            </w:r>
            <w:proofErr w:type="gramEnd"/>
            <w:r w:rsidRPr="00E72F74">
              <w:rPr>
                <w:sz w:val="16"/>
                <w:szCs w:val="20"/>
              </w:rPr>
              <w:t>)</w:t>
            </w:r>
          </w:p>
        </w:tc>
      </w:tr>
      <w:tr w:rsidR="00E72F74" w:rsidRPr="00E72F74" w14:paraId="128F3835" w14:textId="77777777" w:rsidTr="00E72F74">
        <w:tc>
          <w:tcPr>
            <w:tcW w:w="882" w:type="pct"/>
          </w:tcPr>
          <w:p w14:paraId="71F80BD3" w14:textId="77777777" w:rsidR="008E63A1" w:rsidRPr="00E72F74" w:rsidRDefault="006D4D2D" w:rsidP="00E72F74">
            <w:pPr>
              <w:pStyle w:val="Compact"/>
              <w:spacing w:before="0" w:after="0"/>
              <w:rPr>
                <w:sz w:val="16"/>
                <w:szCs w:val="20"/>
              </w:rPr>
            </w:pPr>
            <w:r w:rsidRPr="00E72F74">
              <w:rPr>
                <w:sz w:val="16"/>
                <w:szCs w:val="20"/>
              </w:rPr>
              <w:t>Lung airways disease (%)</w:t>
            </w:r>
          </w:p>
        </w:tc>
        <w:tc>
          <w:tcPr>
            <w:tcW w:w="973" w:type="pct"/>
          </w:tcPr>
          <w:p w14:paraId="53EAA353" w14:textId="77777777" w:rsidR="008E63A1" w:rsidRPr="00E72F74" w:rsidRDefault="008E63A1" w:rsidP="00E72F74">
            <w:pPr>
              <w:spacing w:after="0"/>
              <w:rPr>
                <w:sz w:val="16"/>
                <w:szCs w:val="20"/>
              </w:rPr>
            </w:pPr>
          </w:p>
        </w:tc>
        <w:tc>
          <w:tcPr>
            <w:tcW w:w="615" w:type="pct"/>
          </w:tcPr>
          <w:p w14:paraId="6B8882CA" w14:textId="77777777" w:rsidR="008E63A1" w:rsidRPr="00E72F74" w:rsidRDefault="006D4D2D" w:rsidP="00E72F74">
            <w:pPr>
              <w:pStyle w:val="Compact"/>
              <w:spacing w:before="0" w:after="0"/>
              <w:rPr>
                <w:sz w:val="16"/>
                <w:szCs w:val="20"/>
              </w:rPr>
            </w:pPr>
            <w:r w:rsidRPr="00E72F74">
              <w:rPr>
                <w:sz w:val="16"/>
                <w:szCs w:val="20"/>
              </w:rPr>
              <w:t>311 (16.0)</w:t>
            </w:r>
          </w:p>
        </w:tc>
        <w:tc>
          <w:tcPr>
            <w:tcW w:w="0" w:type="auto"/>
          </w:tcPr>
          <w:p w14:paraId="6F0E5ED7" w14:textId="77777777" w:rsidR="008E63A1" w:rsidRPr="00E72F74" w:rsidRDefault="006D4D2D" w:rsidP="00E72F74">
            <w:pPr>
              <w:pStyle w:val="Compact"/>
              <w:spacing w:before="0" w:after="0"/>
              <w:rPr>
                <w:sz w:val="16"/>
                <w:szCs w:val="20"/>
              </w:rPr>
            </w:pPr>
            <w:r w:rsidRPr="00E72F74">
              <w:rPr>
                <w:sz w:val="16"/>
                <w:szCs w:val="20"/>
              </w:rPr>
              <w:t>9460 (11.2)</w:t>
            </w:r>
          </w:p>
        </w:tc>
        <w:tc>
          <w:tcPr>
            <w:tcW w:w="615" w:type="pct"/>
          </w:tcPr>
          <w:p w14:paraId="155947D5" w14:textId="77777777" w:rsidR="008E63A1" w:rsidRPr="00E72F74" w:rsidRDefault="006D4D2D" w:rsidP="00E72F74">
            <w:pPr>
              <w:pStyle w:val="Compact"/>
              <w:spacing w:before="0" w:after="0"/>
              <w:rPr>
                <w:sz w:val="16"/>
                <w:szCs w:val="20"/>
              </w:rPr>
            </w:pPr>
            <w:r w:rsidRPr="00E72F74">
              <w:rPr>
                <w:sz w:val="16"/>
                <w:szCs w:val="20"/>
              </w:rPr>
              <w:t>447 (15.9)</w:t>
            </w:r>
          </w:p>
        </w:tc>
        <w:tc>
          <w:tcPr>
            <w:tcW w:w="721" w:type="pct"/>
          </w:tcPr>
          <w:p w14:paraId="1D25753F" w14:textId="77777777" w:rsidR="008E63A1" w:rsidRPr="00E72F74" w:rsidRDefault="006D4D2D" w:rsidP="00E72F74">
            <w:pPr>
              <w:pStyle w:val="Compact"/>
              <w:spacing w:before="0" w:after="0"/>
              <w:rPr>
                <w:sz w:val="16"/>
                <w:szCs w:val="20"/>
              </w:rPr>
            </w:pPr>
            <w:r w:rsidRPr="00E72F74">
              <w:rPr>
                <w:sz w:val="16"/>
                <w:szCs w:val="20"/>
              </w:rPr>
              <w:t>9324 (11.2)</w:t>
            </w:r>
          </w:p>
        </w:tc>
        <w:tc>
          <w:tcPr>
            <w:tcW w:w="615" w:type="pct"/>
          </w:tcPr>
          <w:p w14:paraId="410FB493" w14:textId="77777777" w:rsidR="008E63A1" w:rsidRPr="00E72F74" w:rsidRDefault="006D4D2D" w:rsidP="00E72F74">
            <w:pPr>
              <w:pStyle w:val="Compact"/>
              <w:spacing w:before="0" w:after="0"/>
              <w:rPr>
                <w:sz w:val="16"/>
                <w:szCs w:val="20"/>
              </w:rPr>
            </w:pPr>
            <w:r w:rsidRPr="00E72F74">
              <w:rPr>
                <w:sz w:val="16"/>
                <w:szCs w:val="20"/>
              </w:rPr>
              <w:t>9771 (11.3)</w:t>
            </w:r>
          </w:p>
        </w:tc>
      </w:tr>
      <w:tr w:rsidR="00E72F74" w:rsidRPr="00E72F74" w14:paraId="03B33BD0" w14:textId="77777777" w:rsidTr="00E72F74">
        <w:tc>
          <w:tcPr>
            <w:tcW w:w="882" w:type="pct"/>
          </w:tcPr>
          <w:p w14:paraId="1B6C03B3" w14:textId="77777777" w:rsidR="008E63A1" w:rsidRPr="00E72F74" w:rsidRDefault="006D4D2D" w:rsidP="00E72F74">
            <w:pPr>
              <w:pStyle w:val="Compact"/>
              <w:spacing w:before="0" w:after="0"/>
              <w:rPr>
                <w:sz w:val="16"/>
                <w:szCs w:val="20"/>
              </w:rPr>
            </w:pPr>
            <w:r w:rsidRPr="00E72F74">
              <w:rPr>
                <w:sz w:val="16"/>
                <w:szCs w:val="20"/>
              </w:rPr>
              <w:t>Malnutrition (%)</w:t>
            </w:r>
          </w:p>
        </w:tc>
        <w:tc>
          <w:tcPr>
            <w:tcW w:w="973" w:type="pct"/>
          </w:tcPr>
          <w:p w14:paraId="19D6B795" w14:textId="77777777" w:rsidR="008E63A1" w:rsidRPr="00E72F74" w:rsidRDefault="008E63A1" w:rsidP="00E72F74">
            <w:pPr>
              <w:spacing w:after="0"/>
              <w:rPr>
                <w:sz w:val="16"/>
                <w:szCs w:val="20"/>
              </w:rPr>
            </w:pPr>
          </w:p>
        </w:tc>
        <w:tc>
          <w:tcPr>
            <w:tcW w:w="615" w:type="pct"/>
          </w:tcPr>
          <w:p w14:paraId="5D4D8287" w14:textId="77777777" w:rsidR="008E63A1" w:rsidRPr="00E72F74" w:rsidRDefault="006D4D2D" w:rsidP="00E72F74">
            <w:pPr>
              <w:pStyle w:val="Compact"/>
              <w:spacing w:before="0" w:after="0"/>
              <w:rPr>
                <w:sz w:val="16"/>
                <w:szCs w:val="20"/>
              </w:rPr>
            </w:pPr>
            <w:r w:rsidRPr="00E72F74">
              <w:rPr>
                <w:sz w:val="16"/>
                <w:szCs w:val="20"/>
              </w:rPr>
              <w:t>0</w:t>
            </w:r>
          </w:p>
        </w:tc>
        <w:tc>
          <w:tcPr>
            <w:tcW w:w="0" w:type="auto"/>
          </w:tcPr>
          <w:p w14:paraId="0195661D" w14:textId="77777777" w:rsidR="008E63A1" w:rsidRPr="00E72F74" w:rsidRDefault="006D4D2D" w:rsidP="00E72F74">
            <w:pPr>
              <w:pStyle w:val="Compact"/>
              <w:spacing w:before="0" w:after="0"/>
              <w:rPr>
                <w:sz w:val="16"/>
                <w:szCs w:val="20"/>
              </w:rPr>
            </w:pPr>
            <w:r w:rsidRPr="00E72F74">
              <w:rPr>
                <w:sz w:val="16"/>
                <w:szCs w:val="20"/>
              </w:rPr>
              <w:t xml:space="preserve">5 </w:t>
            </w:r>
            <w:proofErr w:type="gramStart"/>
            <w:r w:rsidRPr="00E72F74">
              <w:rPr>
                <w:sz w:val="16"/>
                <w:szCs w:val="20"/>
              </w:rPr>
              <w:t>( 0.0</w:t>
            </w:r>
            <w:proofErr w:type="gramEnd"/>
            <w:r w:rsidRPr="00E72F74">
              <w:rPr>
                <w:sz w:val="16"/>
                <w:szCs w:val="20"/>
              </w:rPr>
              <w:t>)</w:t>
            </w:r>
          </w:p>
        </w:tc>
        <w:tc>
          <w:tcPr>
            <w:tcW w:w="615" w:type="pct"/>
          </w:tcPr>
          <w:p w14:paraId="5B7B1DAE" w14:textId="77777777" w:rsidR="008E63A1" w:rsidRPr="00E72F74" w:rsidRDefault="006D4D2D" w:rsidP="00E72F74">
            <w:pPr>
              <w:pStyle w:val="Compact"/>
              <w:spacing w:before="0" w:after="0"/>
              <w:rPr>
                <w:sz w:val="16"/>
                <w:szCs w:val="20"/>
              </w:rPr>
            </w:pPr>
            <w:r w:rsidRPr="00E72F74">
              <w:rPr>
                <w:sz w:val="16"/>
                <w:szCs w:val="20"/>
              </w:rPr>
              <w:t xml:space="preserve">1 </w:t>
            </w:r>
            <w:proofErr w:type="gramStart"/>
            <w:r w:rsidRPr="00E72F74">
              <w:rPr>
                <w:sz w:val="16"/>
                <w:szCs w:val="20"/>
              </w:rPr>
              <w:t>( 0.0</w:t>
            </w:r>
            <w:proofErr w:type="gramEnd"/>
            <w:r w:rsidRPr="00E72F74">
              <w:rPr>
                <w:sz w:val="16"/>
                <w:szCs w:val="20"/>
              </w:rPr>
              <w:t>)</w:t>
            </w:r>
          </w:p>
        </w:tc>
        <w:tc>
          <w:tcPr>
            <w:tcW w:w="721" w:type="pct"/>
          </w:tcPr>
          <w:p w14:paraId="1D2E906E" w14:textId="77777777" w:rsidR="008E63A1" w:rsidRPr="00E72F74" w:rsidRDefault="006D4D2D" w:rsidP="00E72F74">
            <w:pPr>
              <w:pStyle w:val="Compact"/>
              <w:spacing w:before="0" w:after="0"/>
              <w:rPr>
                <w:sz w:val="16"/>
                <w:szCs w:val="20"/>
              </w:rPr>
            </w:pPr>
            <w:r w:rsidRPr="00E72F74">
              <w:rPr>
                <w:sz w:val="16"/>
                <w:szCs w:val="20"/>
              </w:rPr>
              <w:t xml:space="preserve">4 </w:t>
            </w:r>
            <w:proofErr w:type="gramStart"/>
            <w:r w:rsidRPr="00E72F74">
              <w:rPr>
                <w:sz w:val="16"/>
                <w:szCs w:val="20"/>
              </w:rPr>
              <w:t>( 0.0</w:t>
            </w:r>
            <w:proofErr w:type="gramEnd"/>
            <w:r w:rsidRPr="00E72F74">
              <w:rPr>
                <w:sz w:val="16"/>
                <w:szCs w:val="20"/>
              </w:rPr>
              <w:t>)</w:t>
            </w:r>
          </w:p>
        </w:tc>
        <w:tc>
          <w:tcPr>
            <w:tcW w:w="615" w:type="pct"/>
          </w:tcPr>
          <w:p w14:paraId="1E678057" w14:textId="77777777" w:rsidR="008E63A1" w:rsidRPr="00E72F74" w:rsidRDefault="006D4D2D" w:rsidP="00E72F74">
            <w:pPr>
              <w:pStyle w:val="Compact"/>
              <w:spacing w:before="0" w:after="0"/>
              <w:rPr>
                <w:sz w:val="16"/>
                <w:szCs w:val="20"/>
              </w:rPr>
            </w:pPr>
            <w:r w:rsidRPr="00E72F74">
              <w:rPr>
                <w:sz w:val="16"/>
                <w:szCs w:val="20"/>
              </w:rPr>
              <w:t xml:space="preserve">5 </w:t>
            </w:r>
            <w:proofErr w:type="gramStart"/>
            <w:r w:rsidRPr="00E72F74">
              <w:rPr>
                <w:sz w:val="16"/>
                <w:szCs w:val="20"/>
              </w:rPr>
              <w:t>( 0.0</w:t>
            </w:r>
            <w:proofErr w:type="gramEnd"/>
            <w:r w:rsidRPr="00E72F74">
              <w:rPr>
                <w:sz w:val="16"/>
                <w:szCs w:val="20"/>
              </w:rPr>
              <w:t>)</w:t>
            </w:r>
          </w:p>
        </w:tc>
      </w:tr>
      <w:tr w:rsidR="00E72F74" w:rsidRPr="00E72F74" w14:paraId="14B8EDE8" w14:textId="77777777" w:rsidTr="00E72F74">
        <w:tc>
          <w:tcPr>
            <w:tcW w:w="882" w:type="pct"/>
          </w:tcPr>
          <w:p w14:paraId="0E0A4281" w14:textId="77777777" w:rsidR="008E63A1" w:rsidRPr="00E72F74" w:rsidRDefault="006D4D2D" w:rsidP="00E72F74">
            <w:pPr>
              <w:pStyle w:val="Compact"/>
              <w:spacing w:before="0" w:after="0"/>
              <w:rPr>
                <w:sz w:val="16"/>
                <w:szCs w:val="20"/>
              </w:rPr>
            </w:pPr>
            <w:r w:rsidRPr="00E72F74">
              <w:rPr>
                <w:sz w:val="16"/>
                <w:szCs w:val="20"/>
              </w:rPr>
              <w:t xml:space="preserve">Osteoporosis </w:t>
            </w:r>
            <w:proofErr w:type="spellStart"/>
            <w:r w:rsidRPr="00E72F74">
              <w:rPr>
                <w:sz w:val="16"/>
                <w:szCs w:val="20"/>
              </w:rPr>
              <w:t>pagets</w:t>
            </w:r>
            <w:proofErr w:type="spellEnd"/>
            <w:r w:rsidRPr="00E72F74">
              <w:rPr>
                <w:sz w:val="16"/>
                <w:szCs w:val="20"/>
              </w:rPr>
              <w:t xml:space="preserve"> (%)</w:t>
            </w:r>
          </w:p>
        </w:tc>
        <w:tc>
          <w:tcPr>
            <w:tcW w:w="973" w:type="pct"/>
          </w:tcPr>
          <w:p w14:paraId="3AA5FB39" w14:textId="77777777" w:rsidR="008E63A1" w:rsidRPr="00E72F74" w:rsidRDefault="008E63A1" w:rsidP="00E72F74">
            <w:pPr>
              <w:spacing w:after="0"/>
              <w:rPr>
                <w:sz w:val="16"/>
                <w:szCs w:val="20"/>
              </w:rPr>
            </w:pPr>
          </w:p>
        </w:tc>
        <w:tc>
          <w:tcPr>
            <w:tcW w:w="615" w:type="pct"/>
          </w:tcPr>
          <w:p w14:paraId="0CA38191" w14:textId="77777777" w:rsidR="008E63A1" w:rsidRPr="00E72F74" w:rsidRDefault="006D4D2D" w:rsidP="00E72F74">
            <w:pPr>
              <w:pStyle w:val="Compact"/>
              <w:spacing w:before="0" w:after="0"/>
              <w:rPr>
                <w:sz w:val="16"/>
                <w:szCs w:val="20"/>
              </w:rPr>
            </w:pPr>
            <w:r w:rsidRPr="00E72F74">
              <w:rPr>
                <w:sz w:val="16"/>
                <w:szCs w:val="20"/>
              </w:rPr>
              <w:t xml:space="preserve">122 </w:t>
            </w:r>
            <w:proofErr w:type="gramStart"/>
            <w:r w:rsidRPr="00E72F74">
              <w:rPr>
                <w:sz w:val="16"/>
                <w:szCs w:val="20"/>
              </w:rPr>
              <w:t>( 6.3</w:t>
            </w:r>
            <w:proofErr w:type="gramEnd"/>
            <w:r w:rsidRPr="00E72F74">
              <w:rPr>
                <w:sz w:val="16"/>
                <w:szCs w:val="20"/>
              </w:rPr>
              <w:t>)</w:t>
            </w:r>
          </w:p>
        </w:tc>
        <w:tc>
          <w:tcPr>
            <w:tcW w:w="0" w:type="auto"/>
          </w:tcPr>
          <w:p w14:paraId="77AE5291" w14:textId="77777777" w:rsidR="008E63A1" w:rsidRPr="00E72F74" w:rsidRDefault="006D4D2D" w:rsidP="00E72F74">
            <w:pPr>
              <w:pStyle w:val="Compact"/>
              <w:spacing w:before="0" w:after="0"/>
              <w:rPr>
                <w:sz w:val="16"/>
                <w:szCs w:val="20"/>
              </w:rPr>
            </w:pPr>
            <w:r w:rsidRPr="00E72F74">
              <w:rPr>
                <w:sz w:val="16"/>
                <w:szCs w:val="20"/>
              </w:rPr>
              <w:t xml:space="preserve">3692 </w:t>
            </w:r>
            <w:proofErr w:type="gramStart"/>
            <w:r w:rsidRPr="00E72F74">
              <w:rPr>
                <w:sz w:val="16"/>
                <w:szCs w:val="20"/>
              </w:rPr>
              <w:t>( 4.4</w:t>
            </w:r>
            <w:proofErr w:type="gramEnd"/>
            <w:r w:rsidRPr="00E72F74">
              <w:rPr>
                <w:sz w:val="16"/>
                <w:szCs w:val="20"/>
              </w:rPr>
              <w:t>)</w:t>
            </w:r>
          </w:p>
        </w:tc>
        <w:tc>
          <w:tcPr>
            <w:tcW w:w="615" w:type="pct"/>
          </w:tcPr>
          <w:p w14:paraId="75A27C09" w14:textId="77777777" w:rsidR="008E63A1" w:rsidRPr="00E72F74" w:rsidRDefault="006D4D2D" w:rsidP="00E72F74">
            <w:pPr>
              <w:pStyle w:val="Compact"/>
              <w:spacing w:before="0" w:after="0"/>
              <w:rPr>
                <w:sz w:val="16"/>
                <w:szCs w:val="20"/>
              </w:rPr>
            </w:pPr>
            <w:r w:rsidRPr="00E72F74">
              <w:rPr>
                <w:sz w:val="16"/>
                <w:szCs w:val="20"/>
              </w:rPr>
              <w:t xml:space="preserve">167 </w:t>
            </w:r>
            <w:proofErr w:type="gramStart"/>
            <w:r w:rsidRPr="00E72F74">
              <w:rPr>
                <w:sz w:val="16"/>
                <w:szCs w:val="20"/>
              </w:rPr>
              <w:t>( 5.9</w:t>
            </w:r>
            <w:proofErr w:type="gramEnd"/>
            <w:r w:rsidRPr="00E72F74">
              <w:rPr>
                <w:sz w:val="16"/>
                <w:szCs w:val="20"/>
              </w:rPr>
              <w:t>)</w:t>
            </w:r>
          </w:p>
        </w:tc>
        <w:tc>
          <w:tcPr>
            <w:tcW w:w="721" w:type="pct"/>
          </w:tcPr>
          <w:p w14:paraId="757D4CBE" w14:textId="77777777" w:rsidR="008E63A1" w:rsidRPr="00E72F74" w:rsidRDefault="006D4D2D" w:rsidP="00E72F74">
            <w:pPr>
              <w:pStyle w:val="Compact"/>
              <w:spacing w:before="0" w:after="0"/>
              <w:rPr>
                <w:sz w:val="16"/>
                <w:szCs w:val="20"/>
              </w:rPr>
            </w:pPr>
            <w:r w:rsidRPr="00E72F74">
              <w:rPr>
                <w:sz w:val="16"/>
                <w:szCs w:val="20"/>
              </w:rPr>
              <w:t xml:space="preserve">3647 </w:t>
            </w:r>
            <w:proofErr w:type="gramStart"/>
            <w:r w:rsidRPr="00E72F74">
              <w:rPr>
                <w:sz w:val="16"/>
                <w:szCs w:val="20"/>
              </w:rPr>
              <w:t>( 4.4</w:t>
            </w:r>
            <w:proofErr w:type="gramEnd"/>
            <w:r w:rsidRPr="00E72F74">
              <w:rPr>
                <w:sz w:val="16"/>
                <w:szCs w:val="20"/>
              </w:rPr>
              <w:t>)</w:t>
            </w:r>
          </w:p>
        </w:tc>
        <w:tc>
          <w:tcPr>
            <w:tcW w:w="615" w:type="pct"/>
          </w:tcPr>
          <w:p w14:paraId="62F60F61" w14:textId="77777777" w:rsidR="008E63A1" w:rsidRPr="00E72F74" w:rsidRDefault="006D4D2D" w:rsidP="00E72F74">
            <w:pPr>
              <w:pStyle w:val="Compact"/>
              <w:spacing w:before="0" w:after="0"/>
              <w:rPr>
                <w:sz w:val="16"/>
                <w:szCs w:val="20"/>
              </w:rPr>
            </w:pPr>
            <w:r w:rsidRPr="00E72F74">
              <w:rPr>
                <w:sz w:val="16"/>
                <w:szCs w:val="20"/>
              </w:rPr>
              <w:t xml:space="preserve">3814 </w:t>
            </w:r>
            <w:proofErr w:type="gramStart"/>
            <w:r w:rsidRPr="00E72F74">
              <w:rPr>
                <w:sz w:val="16"/>
                <w:szCs w:val="20"/>
              </w:rPr>
              <w:t>( 4.4</w:t>
            </w:r>
            <w:proofErr w:type="gramEnd"/>
            <w:r w:rsidRPr="00E72F74">
              <w:rPr>
                <w:sz w:val="16"/>
                <w:szCs w:val="20"/>
              </w:rPr>
              <w:t>)</w:t>
            </w:r>
          </w:p>
        </w:tc>
      </w:tr>
      <w:tr w:rsidR="00E72F74" w:rsidRPr="00E72F74" w14:paraId="0743BADE" w14:textId="77777777" w:rsidTr="00E72F74">
        <w:tc>
          <w:tcPr>
            <w:tcW w:w="882" w:type="pct"/>
          </w:tcPr>
          <w:p w14:paraId="158BA5D1" w14:textId="77777777" w:rsidR="008E63A1" w:rsidRPr="00E72F74" w:rsidRDefault="006D4D2D" w:rsidP="00E72F74">
            <w:pPr>
              <w:pStyle w:val="Compact"/>
              <w:spacing w:before="0" w:after="0"/>
              <w:rPr>
                <w:sz w:val="16"/>
                <w:szCs w:val="20"/>
              </w:rPr>
            </w:pPr>
            <w:r w:rsidRPr="00E72F74">
              <w:rPr>
                <w:sz w:val="16"/>
                <w:szCs w:val="20"/>
              </w:rPr>
              <w:t>Pain (%)</w:t>
            </w:r>
          </w:p>
        </w:tc>
        <w:tc>
          <w:tcPr>
            <w:tcW w:w="973" w:type="pct"/>
          </w:tcPr>
          <w:p w14:paraId="2964EFCF" w14:textId="77777777" w:rsidR="008E63A1" w:rsidRPr="00E72F74" w:rsidRDefault="008E63A1" w:rsidP="00E72F74">
            <w:pPr>
              <w:spacing w:after="0"/>
              <w:rPr>
                <w:sz w:val="16"/>
                <w:szCs w:val="20"/>
              </w:rPr>
            </w:pPr>
          </w:p>
        </w:tc>
        <w:tc>
          <w:tcPr>
            <w:tcW w:w="615" w:type="pct"/>
          </w:tcPr>
          <w:p w14:paraId="2050AA79" w14:textId="77777777" w:rsidR="008E63A1" w:rsidRPr="00E72F74" w:rsidRDefault="006D4D2D" w:rsidP="00E72F74">
            <w:pPr>
              <w:pStyle w:val="Compact"/>
              <w:spacing w:before="0" w:after="0"/>
              <w:rPr>
                <w:sz w:val="16"/>
                <w:szCs w:val="20"/>
              </w:rPr>
            </w:pPr>
            <w:r w:rsidRPr="00E72F74">
              <w:rPr>
                <w:sz w:val="16"/>
                <w:szCs w:val="20"/>
              </w:rPr>
              <w:t>1066 (54.8)</w:t>
            </w:r>
          </w:p>
        </w:tc>
        <w:tc>
          <w:tcPr>
            <w:tcW w:w="0" w:type="auto"/>
          </w:tcPr>
          <w:p w14:paraId="51A8A85E" w14:textId="77777777" w:rsidR="008E63A1" w:rsidRPr="00E72F74" w:rsidRDefault="006D4D2D" w:rsidP="00E72F74">
            <w:pPr>
              <w:pStyle w:val="Compact"/>
              <w:spacing w:before="0" w:after="0"/>
              <w:rPr>
                <w:sz w:val="16"/>
                <w:szCs w:val="20"/>
              </w:rPr>
            </w:pPr>
            <w:r w:rsidRPr="00E72F74">
              <w:rPr>
                <w:sz w:val="16"/>
                <w:szCs w:val="20"/>
              </w:rPr>
              <w:t>39305 (46.5)</w:t>
            </w:r>
          </w:p>
        </w:tc>
        <w:tc>
          <w:tcPr>
            <w:tcW w:w="615" w:type="pct"/>
          </w:tcPr>
          <w:p w14:paraId="4E4FF1C5" w14:textId="77777777" w:rsidR="008E63A1" w:rsidRPr="00E72F74" w:rsidRDefault="006D4D2D" w:rsidP="00E72F74">
            <w:pPr>
              <w:pStyle w:val="Compact"/>
              <w:spacing w:before="0" w:after="0"/>
              <w:rPr>
                <w:sz w:val="16"/>
                <w:szCs w:val="20"/>
              </w:rPr>
            </w:pPr>
            <w:r w:rsidRPr="00E72F74">
              <w:rPr>
                <w:sz w:val="16"/>
                <w:szCs w:val="20"/>
              </w:rPr>
              <w:t>1608 (57.0)</w:t>
            </w:r>
          </w:p>
        </w:tc>
        <w:tc>
          <w:tcPr>
            <w:tcW w:w="721" w:type="pct"/>
          </w:tcPr>
          <w:p w14:paraId="6BFAE150" w14:textId="77777777" w:rsidR="008E63A1" w:rsidRPr="00E72F74" w:rsidRDefault="006D4D2D" w:rsidP="00E72F74">
            <w:pPr>
              <w:pStyle w:val="Compact"/>
              <w:spacing w:before="0" w:after="0"/>
              <w:rPr>
                <w:sz w:val="16"/>
                <w:szCs w:val="20"/>
              </w:rPr>
            </w:pPr>
            <w:r w:rsidRPr="00E72F74">
              <w:rPr>
                <w:sz w:val="16"/>
                <w:szCs w:val="20"/>
              </w:rPr>
              <w:t>38763 (46.4)</w:t>
            </w:r>
          </w:p>
        </w:tc>
        <w:tc>
          <w:tcPr>
            <w:tcW w:w="615" w:type="pct"/>
          </w:tcPr>
          <w:p w14:paraId="12A2B699" w14:textId="77777777" w:rsidR="008E63A1" w:rsidRPr="00E72F74" w:rsidRDefault="006D4D2D" w:rsidP="00E72F74">
            <w:pPr>
              <w:pStyle w:val="Compact"/>
              <w:spacing w:before="0" w:after="0"/>
              <w:rPr>
                <w:sz w:val="16"/>
                <w:szCs w:val="20"/>
              </w:rPr>
            </w:pPr>
            <w:r w:rsidRPr="00E72F74">
              <w:rPr>
                <w:sz w:val="16"/>
                <w:szCs w:val="20"/>
              </w:rPr>
              <w:t>40371 (46.7)</w:t>
            </w:r>
          </w:p>
        </w:tc>
      </w:tr>
      <w:tr w:rsidR="00E72F74" w:rsidRPr="00E72F74" w14:paraId="11BF502F" w14:textId="77777777" w:rsidTr="00E72F74">
        <w:tc>
          <w:tcPr>
            <w:tcW w:w="882" w:type="pct"/>
          </w:tcPr>
          <w:p w14:paraId="4C647B5D" w14:textId="77777777" w:rsidR="008E63A1" w:rsidRPr="00E72F74" w:rsidRDefault="006D4D2D" w:rsidP="00E72F74">
            <w:pPr>
              <w:pStyle w:val="Compact"/>
              <w:spacing w:before="0" w:after="0"/>
              <w:rPr>
                <w:sz w:val="16"/>
                <w:szCs w:val="20"/>
              </w:rPr>
            </w:pPr>
            <w:proofErr w:type="spellStart"/>
            <w:r w:rsidRPr="00E72F74">
              <w:rPr>
                <w:sz w:val="16"/>
                <w:szCs w:val="20"/>
              </w:rPr>
              <w:t>Pancreatiinsufficiency</w:t>
            </w:r>
            <w:proofErr w:type="spellEnd"/>
            <w:r w:rsidRPr="00E72F74">
              <w:rPr>
                <w:sz w:val="16"/>
                <w:szCs w:val="20"/>
              </w:rPr>
              <w:t xml:space="preserve"> (%)</w:t>
            </w:r>
          </w:p>
        </w:tc>
        <w:tc>
          <w:tcPr>
            <w:tcW w:w="973" w:type="pct"/>
          </w:tcPr>
          <w:p w14:paraId="45DD78C6" w14:textId="77777777" w:rsidR="008E63A1" w:rsidRPr="00E72F74" w:rsidRDefault="008E63A1" w:rsidP="00E72F74">
            <w:pPr>
              <w:spacing w:after="0"/>
              <w:rPr>
                <w:sz w:val="16"/>
                <w:szCs w:val="20"/>
              </w:rPr>
            </w:pPr>
          </w:p>
        </w:tc>
        <w:tc>
          <w:tcPr>
            <w:tcW w:w="615" w:type="pct"/>
          </w:tcPr>
          <w:p w14:paraId="5C6F2389" w14:textId="77777777" w:rsidR="008E63A1" w:rsidRPr="00E72F74" w:rsidRDefault="006D4D2D" w:rsidP="00E72F74">
            <w:pPr>
              <w:pStyle w:val="Compact"/>
              <w:spacing w:before="0" w:after="0"/>
              <w:rPr>
                <w:sz w:val="16"/>
                <w:szCs w:val="20"/>
              </w:rPr>
            </w:pPr>
            <w:r w:rsidRPr="00E72F74">
              <w:rPr>
                <w:sz w:val="16"/>
                <w:szCs w:val="20"/>
              </w:rPr>
              <w:t xml:space="preserve">8 </w:t>
            </w:r>
            <w:proofErr w:type="gramStart"/>
            <w:r w:rsidRPr="00E72F74">
              <w:rPr>
                <w:sz w:val="16"/>
                <w:szCs w:val="20"/>
              </w:rPr>
              <w:t>( 0.4</w:t>
            </w:r>
            <w:proofErr w:type="gramEnd"/>
            <w:r w:rsidRPr="00E72F74">
              <w:rPr>
                <w:sz w:val="16"/>
                <w:szCs w:val="20"/>
              </w:rPr>
              <w:t>)</w:t>
            </w:r>
          </w:p>
        </w:tc>
        <w:tc>
          <w:tcPr>
            <w:tcW w:w="0" w:type="auto"/>
          </w:tcPr>
          <w:p w14:paraId="2EB33648" w14:textId="77777777" w:rsidR="008E63A1" w:rsidRPr="00E72F74" w:rsidRDefault="006D4D2D" w:rsidP="00E72F74">
            <w:pPr>
              <w:pStyle w:val="Compact"/>
              <w:spacing w:before="0" w:after="0"/>
              <w:rPr>
                <w:sz w:val="16"/>
                <w:szCs w:val="20"/>
              </w:rPr>
            </w:pPr>
            <w:r w:rsidRPr="00E72F74">
              <w:rPr>
                <w:sz w:val="16"/>
                <w:szCs w:val="20"/>
              </w:rPr>
              <w:t xml:space="preserve">217 </w:t>
            </w:r>
            <w:proofErr w:type="gramStart"/>
            <w:r w:rsidRPr="00E72F74">
              <w:rPr>
                <w:sz w:val="16"/>
                <w:szCs w:val="20"/>
              </w:rPr>
              <w:t>( 0.3</w:t>
            </w:r>
            <w:proofErr w:type="gramEnd"/>
            <w:r w:rsidRPr="00E72F74">
              <w:rPr>
                <w:sz w:val="16"/>
                <w:szCs w:val="20"/>
              </w:rPr>
              <w:t>)</w:t>
            </w:r>
          </w:p>
        </w:tc>
        <w:tc>
          <w:tcPr>
            <w:tcW w:w="615" w:type="pct"/>
          </w:tcPr>
          <w:p w14:paraId="2C363722" w14:textId="77777777" w:rsidR="008E63A1" w:rsidRPr="00E72F74" w:rsidRDefault="006D4D2D" w:rsidP="00E72F74">
            <w:pPr>
              <w:pStyle w:val="Compact"/>
              <w:spacing w:before="0" w:after="0"/>
              <w:rPr>
                <w:sz w:val="16"/>
                <w:szCs w:val="20"/>
              </w:rPr>
            </w:pPr>
            <w:r w:rsidRPr="00E72F74">
              <w:rPr>
                <w:sz w:val="16"/>
                <w:szCs w:val="20"/>
              </w:rPr>
              <w:t xml:space="preserve">14 </w:t>
            </w:r>
            <w:proofErr w:type="gramStart"/>
            <w:r w:rsidRPr="00E72F74">
              <w:rPr>
                <w:sz w:val="16"/>
                <w:szCs w:val="20"/>
              </w:rPr>
              <w:t>( 0.5</w:t>
            </w:r>
            <w:proofErr w:type="gramEnd"/>
            <w:r w:rsidRPr="00E72F74">
              <w:rPr>
                <w:sz w:val="16"/>
                <w:szCs w:val="20"/>
              </w:rPr>
              <w:t>)</w:t>
            </w:r>
          </w:p>
        </w:tc>
        <w:tc>
          <w:tcPr>
            <w:tcW w:w="721" w:type="pct"/>
          </w:tcPr>
          <w:p w14:paraId="36EDD810" w14:textId="77777777" w:rsidR="008E63A1" w:rsidRPr="00E72F74" w:rsidRDefault="006D4D2D" w:rsidP="00E72F74">
            <w:pPr>
              <w:pStyle w:val="Compact"/>
              <w:spacing w:before="0" w:after="0"/>
              <w:rPr>
                <w:sz w:val="16"/>
                <w:szCs w:val="20"/>
              </w:rPr>
            </w:pPr>
            <w:r w:rsidRPr="00E72F74">
              <w:rPr>
                <w:sz w:val="16"/>
                <w:szCs w:val="20"/>
              </w:rPr>
              <w:t xml:space="preserve">211 </w:t>
            </w:r>
            <w:proofErr w:type="gramStart"/>
            <w:r w:rsidRPr="00E72F74">
              <w:rPr>
                <w:sz w:val="16"/>
                <w:szCs w:val="20"/>
              </w:rPr>
              <w:t>( 0.3</w:t>
            </w:r>
            <w:proofErr w:type="gramEnd"/>
            <w:r w:rsidRPr="00E72F74">
              <w:rPr>
                <w:sz w:val="16"/>
                <w:szCs w:val="20"/>
              </w:rPr>
              <w:t>)</w:t>
            </w:r>
          </w:p>
        </w:tc>
        <w:tc>
          <w:tcPr>
            <w:tcW w:w="615" w:type="pct"/>
          </w:tcPr>
          <w:p w14:paraId="5D86A6F1" w14:textId="77777777" w:rsidR="008E63A1" w:rsidRPr="00E72F74" w:rsidRDefault="006D4D2D" w:rsidP="00E72F74">
            <w:pPr>
              <w:pStyle w:val="Compact"/>
              <w:spacing w:before="0" w:after="0"/>
              <w:rPr>
                <w:sz w:val="16"/>
                <w:szCs w:val="20"/>
              </w:rPr>
            </w:pPr>
            <w:r w:rsidRPr="00E72F74">
              <w:rPr>
                <w:sz w:val="16"/>
                <w:szCs w:val="20"/>
              </w:rPr>
              <w:t xml:space="preserve">225 </w:t>
            </w:r>
            <w:proofErr w:type="gramStart"/>
            <w:r w:rsidRPr="00E72F74">
              <w:rPr>
                <w:sz w:val="16"/>
                <w:szCs w:val="20"/>
              </w:rPr>
              <w:t>( 0.3</w:t>
            </w:r>
            <w:proofErr w:type="gramEnd"/>
            <w:r w:rsidRPr="00E72F74">
              <w:rPr>
                <w:sz w:val="16"/>
                <w:szCs w:val="20"/>
              </w:rPr>
              <w:t>)</w:t>
            </w:r>
          </w:p>
        </w:tc>
      </w:tr>
      <w:tr w:rsidR="00E72F74" w:rsidRPr="00E72F74" w14:paraId="32530DDA" w14:textId="77777777" w:rsidTr="00E72F74">
        <w:tc>
          <w:tcPr>
            <w:tcW w:w="882" w:type="pct"/>
          </w:tcPr>
          <w:p w14:paraId="7373CC60" w14:textId="77777777" w:rsidR="008E63A1" w:rsidRPr="00E72F74" w:rsidRDefault="006D4D2D" w:rsidP="00E72F74">
            <w:pPr>
              <w:pStyle w:val="Compact"/>
              <w:spacing w:before="0" w:after="0"/>
              <w:rPr>
                <w:sz w:val="16"/>
                <w:szCs w:val="20"/>
              </w:rPr>
            </w:pPr>
            <w:proofErr w:type="spellStart"/>
            <w:r w:rsidRPr="00E72F74">
              <w:rPr>
                <w:sz w:val="16"/>
                <w:szCs w:val="20"/>
              </w:rPr>
              <w:t>Peptiulcer</w:t>
            </w:r>
            <w:proofErr w:type="spellEnd"/>
            <w:r w:rsidRPr="00E72F74">
              <w:rPr>
                <w:sz w:val="16"/>
                <w:szCs w:val="20"/>
              </w:rPr>
              <w:t xml:space="preserve"> (%)</w:t>
            </w:r>
          </w:p>
        </w:tc>
        <w:tc>
          <w:tcPr>
            <w:tcW w:w="973" w:type="pct"/>
          </w:tcPr>
          <w:p w14:paraId="3C746CA5" w14:textId="77777777" w:rsidR="008E63A1" w:rsidRPr="00E72F74" w:rsidRDefault="008E63A1" w:rsidP="00E72F74">
            <w:pPr>
              <w:spacing w:after="0"/>
              <w:rPr>
                <w:sz w:val="16"/>
                <w:szCs w:val="20"/>
              </w:rPr>
            </w:pPr>
          </w:p>
        </w:tc>
        <w:tc>
          <w:tcPr>
            <w:tcW w:w="615" w:type="pct"/>
          </w:tcPr>
          <w:p w14:paraId="5978D3D3" w14:textId="77777777" w:rsidR="008E63A1" w:rsidRPr="00E72F74" w:rsidRDefault="006D4D2D" w:rsidP="00E72F74">
            <w:pPr>
              <w:pStyle w:val="Compact"/>
              <w:spacing w:before="0" w:after="0"/>
              <w:rPr>
                <w:sz w:val="16"/>
                <w:szCs w:val="20"/>
              </w:rPr>
            </w:pPr>
            <w:r w:rsidRPr="00E72F74">
              <w:rPr>
                <w:sz w:val="16"/>
                <w:szCs w:val="20"/>
              </w:rPr>
              <w:t>520 (26.7)</w:t>
            </w:r>
          </w:p>
        </w:tc>
        <w:tc>
          <w:tcPr>
            <w:tcW w:w="0" w:type="auto"/>
          </w:tcPr>
          <w:p w14:paraId="0B633659" w14:textId="77777777" w:rsidR="008E63A1" w:rsidRPr="00E72F74" w:rsidRDefault="006D4D2D" w:rsidP="00E72F74">
            <w:pPr>
              <w:pStyle w:val="Compact"/>
              <w:spacing w:before="0" w:after="0"/>
              <w:rPr>
                <w:sz w:val="16"/>
                <w:szCs w:val="20"/>
              </w:rPr>
            </w:pPr>
            <w:r w:rsidRPr="00E72F74">
              <w:rPr>
                <w:sz w:val="16"/>
                <w:szCs w:val="20"/>
              </w:rPr>
              <w:t>19866 (23.5)</w:t>
            </w:r>
          </w:p>
        </w:tc>
        <w:tc>
          <w:tcPr>
            <w:tcW w:w="615" w:type="pct"/>
          </w:tcPr>
          <w:p w14:paraId="7828AEFF" w14:textId="77777777" w:rsidR="008E63A1" w:rsidRPr="00E72F74" w:rsidRDefault="006D4D2D" w:rsidP="00E72F74">
            <w:pPr>
              <w:pStyle w:val="Compact"/>
              <w:spacing w:before="0" w:after="0"/>
              <w:rPr>
                <w:sz w:val="16"/>
                <w:szCs w:val="20"/>
              </w:rPr>
            </w:pPr>
            <w:r w:rsidRPr="00E72F74">
              <w:rPr>
                <w:sz w:val="16"/>
                <w:szCs w:val="20"/>
              </w:rPr>
              <w:t>788 (28.0)</w:t>
            </w:r>
          </w:p>
        </w:tc>
        <w:tc>
          <w:tcPr>
            <w:tcW w:w="721" w:type="pct"/>
          </w:tcPr>
          <w:p w14:paraId="4BCE7575" w14:textId="77777777" w:rsidR="008E63A1" w:rsidRPr="00E72F74" w:rsidRDefault="006D4D2D" w:rsidP="00E72F74">
            <w:pPr>
              <w:pStyle w:val="Compact"/>
              <w:spacing w:before="0" w:after="0"/>
              <w:rPr>
                <w:sz w:val="16"/>
                <w:szCs w:val="20"/>
              </w:rPr>
            </w:pPr>
            <w:r w:rsidRPr="00E72F74">
              <w:rPr>
                <w:sz w:val="16"/>
                <w:szCs w:val="20"/>
              </w:rPr>
              <w:t>19598 (23.4)</w:t>
            </w:r>
          </w:p>
        </w:tc>
        <w:tc>
          <w:tcPr>
            <w:tcW w:w="615" w:type="pct"/>
          </w:tcPr>
          <w:p w14:paraId="4A7CD70E" w14:textId="77777777" w:rsidR="008E63A1" w:rsidRPr="00E72F74" w:rsidRDefault="006D4D2D" w:rsidP="00E72F74">
            <w:pPr>
              <w:pStyle w:val="Compact"/>
              <w:spacing w:before="0" w:after="0"/>
              <w:rPr>
                <w:sz w:val="16"/>
                <w:szCs w:val="20"/>
              </w:rPr>
            </w:pPr>
            <w:r w:rsidRPr="00E72F74">
              <w:rPr>
                <w:sz w:val="16"/>
                <w:szCs w:val="20"/>
              </w:rPr>
              <w:t>20386 (23.6)</w:t>
            </w:r>
          </w:p>
        </w:tc>
      </w:tr>
      <w:tr w:rsidR="00E72F74" w:rsidRPr="00E72F74" w14:paraId="1A0E98AE" w14:textId="77777777" w:rsidTr="00E72F74">
        <w:tc>
          <w:tcPr>
            <w:tcW w:w="882" w:type="pct"/>
          </w:tcPr>
          <w:p w14:paraId="37472EE6" w14:textId="77777777" w:rsidR="008E63A1" w:rsidRPr="00E72F74" w:rsidRDefault="006D4D2D" w:rsidP="00E72F74">
            <w:pPr>
              <w:pStyle w:val="Compact"/>
              <w:spacing w:before="0" w:after="0"/>
              <w:rPr>
                <w:sz w:val="16"/>
                <w:szCs w:val="20"/>
              </w:rPr>
            </w:pPr>
            <w:r w:rsidRPr="00E72F74">
              <w:rPr>
                <w:sz w:val="16"/>
                <w:szCs w:val="20"/>
              </w:rPr>
              <w:t>Psoriasis (%)</w:t>
            </w:r>
          </w:p>
        </w:tc>
        <w:tc>
          <w:tcPr>
            <w:tcW w:w="973" w:type="pct"/>
          </w:tcPr>
          <w:p w14:paraId="40DF0B11" w14:textId="77777777" w:rsidR="008E63A1" w:rsidRPr="00E72F74" w:rsidRDefault="008E63A1" w:rsidP="00E72F74">
            <w:pPr>
              <w:spacing w:after="0"/>
              <w:rPr>
                <w:sz w:val="16"/>
                <w:szCs w:val="20"/>
              </w:rPr>
            </w:pPr>
          </w:p>
        </w:tc>
        <w:tc>
          <w:tcPr>
            <w:tcW w:w="615" w:type="pct"/>
          </w:tcPr>
          <w:p w14:paraId="47B85907" w14:textId="77777777" w:rsidR="008E63A1" w:rsidRPr="00E72F74" w:rsidRDefault="006D4D2D" w:rsidP="00E72F74">
            <w:pPr>
              <w:pStyle w:val="Compact"/>
              <w:spacing w:before="0" w:after="0"/>
              <w:rPr>
                <w:sz w:val="16"/>
                <w:szCs w:val="20"/>
              </w:rPr>
            </w:pPr>
            <w:r w:rsidRPr="00E72F74">
              <w:rPr>
                <w:sz w:val="16"/>
                <w:szCs w:val="20"/>
              </w:rPr>
              <w:t xml:space="preserve">30 </w:t>
            </w:r>
            <w:proofErr w:type="gramStart"/>
            <w:r w:rsidRPr="00E72F74">
              <w:rPr>
                <w:sz w:val="16"/>
                <w:szCs w:val="20"/>
              </w:rPr>
              <w:t>( 1.5</w:t>
            </w:r>
            <w:proofErr w:type="gramEnd"/>
            <w:r w:rsidRPr="00E72F74">
              <w:rPr>
                <w:sz w:val="16"/>
                <w:szCs w:val="20"/>
              </w:rPr>
              <w:t>)</w:t>
            </w:r>
          </w:p>
        </w:tc>
        <w:tc>
          <w:tcPr>
            <w:tcW w:w="0" w:type="auto"/>
          </w:tcPr>
          <w:p w14:paraId="063C30D2" w14:textId="77777777" w:rsidR="008E63A1" w:rsidRPr="00E72F74" w:rsidRDefault="006D4D2D" w:rsidP="00E72F74">
            <w:pPr>
              <w:pStyle w:val="Compact"/>
              <w:spacing w:before="0" w:after="0"/>
              <w:rPr>
                <w:sz w:val="16"/>
                <w:szCs w:val="20"/>
              </w:rPr>
            </w:pPr>
            <w:r w:rsidRPr="00E72F74">
              <w:rPr>
                <w:sz w:val="16"/>
                <w:szCs w:val="20"/>
              </w:rPr>
              <w:t xml:space="preserve">668 </w:t>
            </w:r>
            <w:proofErr w:type="gramStart"/>
            <w:r w:rsidRPr="00E72F74">
              <w:rPr>
                <w:sz w:val="16"/>
                <w:szCs w:val="20"/>
              </w:rPr>
              <w:t>( 0.8</w:t>
            </w:r>
            <w:proofErr w:type="gramEnd"/>
            <w:r w:rsidRPr="00E72F74">
              <w:rPr>
                <w:sz w:val="16"/>
                <w:szCs w:val="20"/>
              </w:rPr>
              <w:t>)</w:t>
            </w:r>
          </w:p>
        </w:tc>
        <w:tc>
          <w:tcPr>
            <w:tcW w:w="615" w:type="pct"/>
          </w:tcPr>
          <w:p w14:paraId="4E29A282" w14:textId="77777777" w:rsidR="008E63A1" w:rsidRPr="00E72F74" w:rsidRDefault="006D4D2D" w:rsidP="00E72F74">
            <w:pPr>
              <w:pStyle w:val="Compact"/>
              <w:spacing w:before="0" w:after="0"/>
              <w:rPr>
                <w:sz w:val="16"/>
                <w:szCs w:val="20"/>
              </w:rPr>
            </w:pPr>
            <w:r w:rsidRPr="00E72F74">
              <w:rPr>
                <w:sz w:val="16"/>
                <w:szCs w:val="20"/>
              </w:rPr>
              <w:t xml:space="preserve">44 </w:t>
            </w:r>
            <w:proofErr w:type="gramStart"/>
            <w:r w:rsidRPr="00E72F74">
              <w:rPr>
                <w:sz w:val="16"/>
                <w:szCs w:val="20"/>
              </w:rPr>
              <w:t>( 1.6</w:t>
            </w:r>
            <w:proofErr w:type="gramEnd"/>
            <w:r w:rsidRPr="00E72F74">
              <w:rPr>
                <w:sz w:val="16"/>
                <w:szCs w:val="20"/>
              </w:rPr>
              <w:t>)</w:t>
            </w:r>
          </w:p>
        </w:tc>
        <w:tc>
          <w:tcPr>
            <w:tcW w:w="721" w:type="pct"/>
          </w:tcPr>
          <w:p w14:paraId="2E4C343D" w14:textId="77777777" w:rsidR="008E63A1" w:rsidRPr="00E72F74" w:rsidRDefault="006D4D2D" w:rsidP="00E72F74">
            <w:pPr>
              <w:pStyle w:val="Compact"/>
              <w:spacing w:before="0" w:after="0"/>
              <w:rPr>
                <w:sz w:val="16"/>
                <w:szCs w:val="20"/>
              </w:rPr>
            </w:pPr>
            <w:r w:rsidRPr="00E72F74">
              <w:rPr>
                <w:sz w:val="16"/>
                <w:szCs w:val="20"/>
              </w:rPr>
              <w:t xml:space="preserve">654 </w:t>
            </w:r>
            <w:proofErr w:type="gramStart"/>
            <w:r w:rsidRPr="00E72F74">
              <w:rPr>
                <w:sz w:val="16"/>
                <w:szCs w:val="20"/>
              </w:rPr>
              <w:t>( 0.8</w:t>
            </w:r>
            <w:proofErr w:type="gramEnd"/>
            <w:r w:rsidRPr="00E72F74">
              <w:rPr>
                <w:sz w:val="16"/>
                <w:szCs w:val="20"/>
              </w:rPr>
              <w:t>)</w:t>
            </w:r>
          </w:p>
        </w:tc>
        <w:tc>
          <w:tcPr>
            <w:tcW w:w="615" w:type="pct"/>
          </w:tcPr>
          <w:p w14:paraId="3C7CC7ED" w14:textId="77777777" w:rsidR="008E63A1" w:rsidRPr="00E72F74" w:rsidRDefault="006D4D2D" w:rsidP="00E72F74">
            <w:pPr>
              <w:pStyle w:val="Compact"/>
              <w:spacing w:before="0" w:after="0"/>
              <w:rPr>
                <w:sz w:val="16"/>
                <w:szCs w:val="20"/>
              </w:rPr>
            </w:pPr>
            <w:r w:rsidRPr="00E72F74">
              <w:rPr>
                <w:sz w:val="16"/>
                <w:szCs w:val="20"/>
              </w:rPr>
              <w:t xml:space="preserve">698 </w:t>
            </w:r>
            <w:proofErr w:type="gramStart"/>
            <w:r w:rsidRPr="00E72F74">
              <w:rPr>
                <w:sz w:val="16"/>
                <w:szCs w:val="20"/>
              </w:rPr>
              <w:t>( 0.8</w:t>
            </w:r>
            <w:proofErr w:type="gramEnd"/>
            <w:r w:rsidRPr="00E72F74">
              <w:rPr>
                <w:sz w:val="16"/>
                <w:szCs w:val="20"/>
              </w:rPr>
              <w:t>)</w:t>
            </w:r>
          </w:p>
        </w:tc>
      </w:tr>
      <w:tr w:rsidR="00E72F74" w:rsidRPr="00E72F74" w14:paraId="5B1759A3" w14:textId="77777777" w:rsidTr="00E72F74">
        <w:tc>
          <w:tcPr>
            <w:tcW w:w="882" w:type="pct"/>
          </w:tcPr>
          <w:p w14:paraId="3D040CEC" w14:textId="77777777" w:rsidR="008E63A1" w:rsidRPr="00E72F74" w:rsidRDefault="006D4D2D" w:rsidP="00E72F74">
            <w:pPr>
              <w:pStyle w:val="Compact"/>
              <w:spacing w:before="0" w:after="0"/>
              <w:rPr>
                <w:sz w:val="16"/>
                <w:szCs w:val="20"/>
              </w:rPr>
            </w:pPr>
            <w:proofErr w:type="spellStart"/>
            <w:r w:rsidRPr="00E72F74">
              <w:rPr>
                <w:sz w:val="16"/>
                <w:szCs w:val="20"/>
              </w:rPr>
              <w:t>Rheumatidisease</w:t>
            </w:r>
            <w:proofErr w:type="spellEnd"/>
            <w:r w:rsidRPr="00E72F74">
              <w:rPr>
                <w:sz w:val="16"/>
                <w:szCs w:val="20"/>
              </w:rPr>
              <w:t xml:space="preserve"> (%)</w:t>
            </w:r>
          </w:p>
        </w:tc>
        <w:tc>
          <w:tcPr>
            <w:tcW w:w="973" w:type="pct"/>
          </w:tcPr>
          <w:p w14:paraId="5F709F09" w14:textId="77777777" w:rsidR="008E63A1" w:rsidRPr="00E72F74" w:rsidRDefault="008E63A1" w:rsidP="00E72F74">
            <w:pPr>
              <w:spacing w:after="0"/>
              <w:rPr>
                <w:sz w:val="16"/>
                <w:szCs w:val="20"/>
              </w:rPr>
            </w:pPr>
          </w:p>
        </w:tc>
        <w:tc>
          <w:tcPr>
            <w:tcW w:w="615" w:type="pct"/>
          </w:tcPr>
          <w:p w14:paraId="7E920C49" w14:textId="77777777" w:rsidR="008E63A1" w:rsidRPr="00E72F74" w:rsidRDefault="006D4D2D" w:rsidP="00E72F74">
            <w:pPr>
              <w:pStyle w:val="Compact"/>
              <w:spacing w:before="0" w:after="0"/>
              <w:rPr>
                <w:sz w:val="16"/>
                <w:szCs w:val="20"/>
              </w:rPr>
            </w:pPr>
            <w:r w:rsidRPr="00E72F74">
              <w:rPr>
                <w:sz w:val="16"/>
                <w:szCs w:val="20"/>
              </w:rPr>
              <w:t xml:space="preserve">129 </w:t>
            </w:r>
            <w:proofErr w:type="gramStart"/>
            <w:r w:rsidRPr="00E72F74">
              <w:rPr>
                <w:sz w:val="16"/>
                <w:szCs w:val="20"/>
              </w:rPr>
              <w:t>( 6.6</w:t>
            </w:r>
            <w:proofErr w:type="gramEnd"/>
            <w:r w:rsidRPr="00E72F74">
              <w:rPr>
                <w:sz w:val="16"/>
                <w:szCs w:val="20"/>
              </w:rPr>
              <w:t>)</w:t>
            </w:r>
          </w:p>
        </w:tc>
        <w:tc>
          <w:tcPr>
            <w:tcW w:w="0" w:type="auto"/>
          </w:tcPr>
          <w:p w14:paraId="43EE3B90" w14:textId="77777777" w:rsidR="008E63A1" w:rsidRPr="00E72F74" w:rsidRDefault="006D4D2D" w:rsidP="00E72F74">
            <w:pPr>
              <w:pStyle w:val="Compact"/>
              <w:spacing w:before="0" w:after="0"/>
              <w:rPr>
                <w:sz w:val="16"/>
                <w:szCs w:val="20"/>
              </w:rPr>
            </w:pPr>
            <w:r w:rsidRPr="00E72F74">
              <w:rPr>
                <w:sz w:val="16"/>
                <w:szCs w:val="20"/>
              </w:rPr>
              <w:t xml:space="preserve">3640 </w:t>
            </w:r>
            <w:proofErr w:type="gramStart"/>
            <w:r w:rsidRPr="00E72F74">
              <w:rPr>
                <w:sz w:val="16"/>
                <w:szCs w:val="20"/>
              </w:rPr>
              <w:t>( 4.3</w:t>
            </w:r>
            <w:proofErr w:type="gramEnd"/>
            <w:r w:rsidRPr="00E72F74">
              <w:rPr>
                <w:sz w:val="16"/>
                <w:szCs w:val="20"/>
              </w:rPr>
              <w:t>)</w:t>
            </w:r>
          </w:p>
        </w:tc>
        <w:tc>
          <w:tcPr>
            <w:tcW w:w="615" w:type="pct"/>
          </w:tcPr>
          <w:p w14:paraId="256FE4A5" w14:textId="77777777" w:rsidR="008E63A1" w:rsidRPr="00E72F74" w:rsidRDefault="006D4D2D" w:rsidP="00E72F74">
            <w:pPr>
              <w:pStyle w:val="Compact"/>
              <w:spacing w:before="0" w:after="0"/>
              <w:rPr>
                <w:sz w:val="16"/>
                <w:szCs w:val="20"/>
              </w:rPr>
            </w:pPr>
            <w:r w:rsidRPr="00E72F74">
              <w:rPr>
                <w:sz w:val="16"/>
                <w:szCs w:val="20"/>
              </w:rPr>
              <w:t xml:space="preserve">208 </w:t>
            </w:r>
            <w:proofErr w:type="gramStart"/>
            <w:r w:rsidRPr="00E72F74">
              <w:rPr>
                <w:sz w:val="16"/>
                <w:szCs w:val="20"/>
              </w:rPr>
              <w:t>( 7.4</w:t>
            </w:r>
            <w:proofErr w:type="gramEnd"/>
            <w:r w:rsidRPr="00E72F74">
              <w:rPr>
                <w:sz w:val="16"/>
                <w:szCs w:val="20"/>
              </w:rPr>
              <w:t>)</w:t>
            </w:r>
          </w:p>
        </w:tc>
        <w:tc>
          <w:tcPr>
            <w:tcW w:w="721" w:type="pct"/>
          </w:tcPr>
          <w:p w14:paraId="50A365E8" w14:textId="77777777" w:rsidR="008E63A1" w:rsidRPr="00E72F74" w:rsidRDefault="006D4D2D" w:rsidP="00E72F74">
            <w:pPr>
              <w:pStyle w:val="Compact"/>
              <w:spacing w:before="0" w:after="0"/>
              <w:rPr>
                <w:sz w:val="16"/>
                <w:szCs w:val="20"/>
              </w:rPr>
            </w:pPr>
            <w:r w:rsidRPr="00E72F74">
              <w:rPr>
                <w:sz w:val="16"/>
                <w:szCs w:val="20"/>
              </w:rPr>
              <w:t xml:space="preserve">3561 </w:t>
            </w:r>
            <w:proofErr w:type="gramStart"/>
            <w:r w:rsidRPr="00E72F74">
              <w:rPr>
                <w:sz w:val="16"/>
                <w:szCs w:val="20"/>
              </w:rPr>
              <w:t>( 4.3</w:t>
            </w:r>
            <w:proofErr w:type="gramEnd"/>
            <w:r w:rsidRPr="00E72F74">
              <w:rPr>
                <w:sz w:val="16"/>
                <w:szCs w:val="20"/>
              </w:rPr>
              <w:t>)</w:t>
            </w:r>
          </w:p>
        </w:tc>
        <w:tc>
          <w:tcPr>
            <w:tcW w:w="615" w:type="pct"/>
          </w:tcPr>
          <w:p w14:paraId="27895890" w14:textId="77777777" w:rsidR="008E63A1" w:rsidRPr="00E72F74" w:rsidRDefault="006D4D2D" w:rsidP="00E72F74">
            <w:pPr>
              <w:pStyle w:val="Compact"/>
              <w:spacing w:before="0" w:after="0"/>
              <w:rPr>
                <w:sz w:val="16"/>
                <w:szCs w:val="20"/>
              </w:rPr>
            </w:pPr>
            <w:r w:rsidRPr="00E72F74">
              <w:rPr>
                <w:sz w:val="16"/>
                <w:szCs w:val="20"/>
              </w:rPr>
              <w:t xml:space="preserve">3769 </w:t>
            </w:r>
            <w:proofErr w:type="gramStart"/>
            <w:r w:rsidRPr="00E72F74">
              <w:rPr>
                <w:sz w:val="16"/>
                <w:szCs w:val="20"/>
              </w:rPr>
              <w:t>( 4.4</w:t>
            </w:r>
            <w:proofErr w:type="gramEnd"/>
            <w:r w:rsidRPr="00E72F74">
              <w:rPr>
                <w:sz w:val="16"/>
                <w:szCs w:val="20"/>
              </w:rPr>
              <w:t>)</w:t>
            </w:r>
          </w:p>
        </w:tc>
      </w:tr>
      <w:tr w:rsidR="00E72F74" w:rsidRPr="00E72F74" w14:paraId="4DEDC288" w14:textId="77777777" w:rsidTr="00E72F74">
        <w:tc>
          <w:tcPr>
            <w:tcW w:w="882" w:type="pct"/>
          </w:tcPr>
          <w:p w14:paraId="29D6AD70" w14:textId="77777777" w:rsidR="008E63A1" w:rsidRPr="00E72F74" w:rsidRDefault="006D4D2D" w:rsidP="00E72F74">
            <w:pPr>
              <w:pStyle w:val="Compact"/>
              <w:spacing w:before="0" w:after="0"/>
              <w:rPr>
                <w:sz w:val="16"/>
                <w:szCs w:val="20"/>
              </w:rPr>
            </w:pPr>
            <w:r w:rsidRPr="00E72F74">
              <w:rPr>
                <w:sz w:val="16"/>
                <w:szCs w:val="20"/>
              </w:rPr>
              <w:t>Steroid responsive diseases (%)</w:t>
            </w:r>
          </w:p>
        </w:tc>
        <w:tc>
          <w:tcPr>
            <w:tcW w:w="973" w:type="pct"/>
          </w:tcPr>
          <w:p w14:paraId="2BC878C1" w14:textId="77777777" w:rsidR="008E63A1" w:rsidRPr="00E72F74" w:rsidRDefault="008E63A1" w:rsidP="00E72F74">
            <w:pPr>
              <w:spacing w:after="0"/>
              <w:rPr>
                <w:sz w:val="16"/>
                <w:szCs w:val="20"/>
              </w:rPr>
            </w:pPr>
          </w:p>
        </w:tc>
        <w:tc>
          <w:tcPr>
            <w:tcW w:w="615" w:type="pct"/>
          </w:tcPr>
          <w:p w14:paraId="44CD6080" w14:textId="77777777" w:rsidR="008E63A1" w:rsidRPr="00E72F74" w:rsidRDefault="006D4D2D" w:rsidP="00E72F74">
            <w:pPr>
              <w:pStyle w:val="Compact"/>
              <w:spacing w:before="0" w:after="0"/>
              <w:rPr>
                <w:sz w:val="16"/>
                <w:szCs w:val="20"/>
              </w:rPr>
            </w:pPr>
            <w:r w:rsidRPr="00E72F74">
              <w:rPr>
                <w:sz w:val="16"/>
                <w:szCs w:val="20"/>
              </w:rPr>
              <w:t>250 (12.8)</w:t>
            </w:r>
          </w:p>
        </w:tc>
        <w:tc>
          <w:tcPr>
            <w:tcW w:w="0" w:type="auto"/>
          </w:tcPr>
          <w:p w14:paraId="15FBE6EB" w14:textId="77777777" w:rsidR="008E63A1" w:rsidRPr="00E72F74" w:rsidRDefault="006D4D2D" w:rsidP="00E72F74">
            <w:pPr>
              <w:pStyle w:val="Compact"/>
              <w:spacing w:before="0" w:after="0"/>
              <w:rPr>
                <w:sz w:val="16"/>
                <w:szCs w:val="20"/>
              </w:rPr>
            </w:pPr>
            <w:r w:rsidRPr="00E72F74">
              <w:rPr>
                <w:sz w:val="16"/>
                <w:szCs w:val="20"/>
              </w:rPr>
              <w:t xml:space="preserve">8310 </w:t>
            </w:r>
            <w:proofErr w:type="gramStart"/>
            <w:r w:rsidRPr="00E72F74">
              <w:rPr>
                <w:sz w:val="16"/>
                <w:szCs w:val="20"/>
              </w:rPr>
              <w:t>( 9.8</w:t>
            </w:r>
            <w:proofErr w:type="gramEnd"/>
            <w:r w:rsidRPr="00E72F74">
              <w:rPr>
                <w:sz w:val="16"/>
                <w:szCs w:val="20"/>
              </w:rPr>
              <w:t>)</w:t>
            </w:r>
          </w:p>
        </w:tc>
        <w:tc>
          <w:tcPr>
            <w:tcW w:w="615" w:type="pct"/>
          </w:tcPr>
          <w:p w14:paraId="7BD685BB" w14:textId="77777777" w:rsidR="008E63A1" w:rsidRPr="00E72F74" w:rsidRDefault="006D4D2D" w:rsidP="00E72F74">
            <w:pPr>
              <w:pStyle w:val="Compact"/>
              <w:spacing w:before="0" w:after="0"/>
              <w:rPr>
                <w:sz w:val="16"/>
                <w:szCs w:val="20"/>
              </w:rPr>
            </w:pPr>
            <w:r w:rsidRPr="00E72F74">
              <w:rPr>
                <w:sz w:val="16"/>
                <w:szCs w:val="20"/>
              </w:rPr>
              <w:t>383 (13.6)</w:t>
            </w:r>
          </w:p>
        </w:tc>
        <w:tc>
          <w:tcPr>
            <w:tcW w:w="721" w:type="pct"/>
          </w:tcPr>
          <w:p w14:paraId="6FD55842" w14:textId="77777777" w:rsidR="008E63A1" w:rsidRPr="00E72F74" w:rsidRDefault="006D4D2D" w:rsidP="00E72F74">
            <w:pPr>
              <w:pStyle w:val="Compact"/>
              <w:spacing w:before="0" w:after="0"/>
              <w:rPr>
                <w:sz w:val="16"/>
                <w:szCs w:val="20"/>
              </w:rPr>
            </w:pPr>
            <w:r w:rsidRPr="00E72F74">
              <w:rPr>
                <w:sz w:val="16"/>
                <w:szCs w:val="20"/>
              </w:rPr>
              <w:t xml:space="preserve">8177 </w:t>
            </w:r>
            <w:proofErr w:type="gramStart"/>
            <w:r w:rsidRPr="00E72F74">
              <w:rPr>
                <w:sz w:val="16"/>
                <w:szCs w:val="20"/>
              </w:rPr>
              <w:t>( 9.8</w:t>
            </w:r>
            <w:proofErr w:type="gramEnd"/>
            <w:r w:rsidRPr="00E72F74">
              <w:rPr>
                <w:sz w:val="16"/>
                <w:szCs w:val="20"/>
              </w:rPr>
              <w:t>)</w:t>
            </w:r>
          </w:p>
        </w:tc>
        <w:tc>
          <w:tcPr>
            <w:tcW w:w="615" w:type="pct"/>
          </w:tcPr>
          <w:p w14:paraId="66A7C998" w14:textId="77777777" w:rsidR="008E63A1" w:rsidRPr="00E72F74" w:rsidRDefault="006D4D2D" w:rsidP="00E72F74">
            <w:pPr>
              <w:pStyle w:val="Compact"/>
              <w:spacing w:before="0" w:after="0"/>
              <w:rPr>
                <w:sz w:val="16"/>
                <w:szCs w:val="20"/>
              </w:rPr>
            </w:pPr>
            <w:r w:rsidRPr="00E72F74">
              <w:rPr>
                <w:sz w:val="16"/>
                <w:szCs w:val="20"/>
              </w:rPr>
              <w:t xml:space="preserve">8560 </w:t>
            </w:r>
            <w:proofErr w:type="gramStart"/>
            <w:r w:rsidRPr="00E72F74">
              <w:rPr>
                <w:sz w:val="16"/>
                <w:szCs w:val="20"/>
              </w:rPr>
              <w:t>( 9.9</w:t>
            </w:r>
            <w:proofErr w:type="gramEnd"/>
            <w:r w:rsidRPr="00E72F74">
              <w:rPr>
                <w:sz w:val="16"/>
                <w:szCs w:val="20"/>
              </w:rPr>
              <w:t>)</w:t>
            </w:r>
          </w:p>
        </w:tc>
      </w:tr>
      <w:tr w:rsidR="00E72F74" w:rsidRPr="00E72F74" w14:paraId="2E05473D" w14:textId="77777777" w:rsidTr="00E72F74">
        <w:tc>
          <w:tcPr>
            <w:tcW w:w="882" w:type="pct"/>
          </w:tcPr>
          <w:p w14:paraId="354CADFA" w14:textId="77777777" w:rsidR="008E63A1" w:rsidRPr="00E72F74" w:rsidRDefault="006D4D2D" w:rsidP="00E72F74">
            <w:pPr>
              <w:pStyle w:val="Compact"/>
              <w:spacing w:before="0" w:after="0"/>
              <w:rPr>
                <w:sz w:val="16"/>
                <w:szCs w:val="20"/>
              </w:rPr>
            </w:pPr>
            <w:r w:rsidRPr="00E72F74">
              <w:rPr>
                <w:sz w:val="16"/>
                <w:szCs w:val="20"/>
              </w:rPr>
              <w:t>Transplant (%)</w:t>
            </w:r>
          </w:p>
        </w:tc>
        <w:tc>
          <w:tcPr>
            <w:tcW w:w="973" w:type="pct"/>
          </w:tcPr>
          <w:p w14:paraId="59BB301A" w14:textId="77777777" w:rsidR="008E63A1" w:rsidRPr="00E72F74" w:rsidRDefault="008E63A1" w:rsidP="00E72F74">
            <w:pPr>
              <w:spacing w:after="0"/>
              <w:rPr>
                <w:sz w:val="16"/>
                <w:szCs w:val="20"/>
              </w:rPr>
            </w:pPr>
          </w:p>
        </w:tc>
        <w:tc>
          <w:tcPr>
            <w:tcW w:w="615" w:type="pct"/>
          </w:tcPr>
          <w:p w14:paraId="7D313EF1" w14:textId="77777777" w:rsidR="008E63A1" w:rsidRPr="00E72F74" w:rsidRDefault="006D4D2D" w:rsidP="00E72F74">
            <w:pPr>
              <w:pStyle w:val="Compact"/>
              <w:spacing w:before="0" w:after="0"/>
              <w:rPr>
                <w:sz w:val="16"/>
                <w:szCs w:val="20"/>
              </w:rPr>
            </w:pPr>
            <w:r w:rsidRPr="00E72F74">
              <w:rPr>
                <w:sz w:val="16"/>
                <w:szCs w:val="20"/>
              </w:rPr>
              <w:t xml:space="preserve">6 </w:t>
            </w:r>
            <w:proofErr w:type="gramStart"/>
            <w:r w:rsidRPr="00E72F74">
              <w:rPr>
                <w:sz w:val="16"/>
                <w:szCs w:val="20"/>
              </w:rPr>
              <w:t>( 0.3</w:t>
            </w:r>
            <w:proofErr w:type="gramEnd"/>
            <w:r w:rsidRPr="00E72F74">
              <w:rPr>
                <w:sz w:val="16"/>
                <w:szCs w:val="20"/>
              </w:rPr>
              <w:t>)</w:t>
            </w:r>
          </w:p>
        </w:tc>
        <w:tc>
          <w:tcPr>
            <w:tcW w:w="0" w:type="auto"/>
          </w:tcPr>
          <w:p w14:paraId="65489A29" w14:textId="77777777" w:rsidR="008E63A1" w:rsidRPr="00E72F74" w:rsidRDefault="006D4D2D" w:rsidP="00E72F74">
            <w:pPr>
              <w:pStyle w:val="Compact"/>
              <w:spacing w:before="0" w:after="0"/>
              <w:rPr>
                <w:sz w:val="16"/>
                <w:szCs w:val="20"/>
              </w:rPr>
            </w:pPr>
            <w:r w:rsidRPr="00E72F74">
              <w:rPr>
                <w:sz w:val="16"/>
                <w:szCs w:val="20"/>
              </w:rPr>
              <w:t xml:space="preserve">235 </w:t>
            </w:r>
            <w:proofErr w:type="gramStart"/>
            <w:r w:rsidRPr="00E72F74">
              <w:rPr>
                <w:sz w:val="16"/>
                <w:szCs w:val="20"/>
              </w:rPr>
              <w:t>( 0.3</w:t>
            </w:r>
            <w:proofErr w:type="gramEnd"/>
            <w:r w:rsidRPr="00E72F74">
              <w:rPr>
                <w:sz w:val="16"/>
                <w:szCs w:val="20"/>
              </w:rPr>
              <w:t>)</w:t>
            </w:r>
          </w:p>
        </w:tc>
        <w:tc>
          <w:tcPr>
            <w:tcW w:w="615" w:type="pct"/>
          </w:tcPr>
          <w:p w14:paraId="2D4F056A" w14:textId="77777777" w:rsidR="008E63A1" w:rsidRPr="00E72F74" w:rsidRDefault="006D4D2D" w:rsidP="00E72F74">
            <w:pPr>
              <w:pStyle w:val="Compact"/>
              <w:spacing w:before="0" w:after="0"/>
              <w:rPr>
                <w:sz w:val="16"/>
                <w:szCs w:val="20"/>
              </w:rPr>
            </w:pPr>
            <w:r w:rsidRPr="00E72F74">
              <w:rPr>
                <w:sz w:val="16"/>
                <w:szCs w:val="20"/>
              </w:rPr>
              <w:t xml:space="preserve">14 </w:t>
            </w:r>
            <w:proofErr w:type="gramStart"/>
            <w:r w:rsidRPr="00E72F74">
              <w:rPr>
                <w:sz w:val="16"/>
                <w:szCs w:val="20"/>
              </w:rPr>
              <w:t>( 0.5</w:t>
            </w:r>
            <w:proofErr w:type="gramEnd"/>
            <w:r w:rsidRPr="00E72F74">
              <w:rPr>
                <w:sz w:val="16"/>
                <w:szCs w:val="20"/>
              </w:rPr>
              <w:t>)</w:t>
            </w:r>
          </w:p>
        </w:tc>
        <w:tc>
          <w:tcPr>
            <w:tcW w:w="721" w:type="pct"/>
          </w:tcPr>
          <w:p w14:paraId="4B8F8A46" w14:textId="77777777" w:rsidR="008E63A1" w:rsidRPr="00E72F74" w:rsidRDefault="006D4D2D" w:rsidP="00E72F74">
            <w:pPr>
              <w:pStyle w:val="Compact"/>
              <w:spacing w:before="0" w:after="0"/>
              <w:rPr>
                <w:sz w:val="16"/>
                <w:szCs w:val="20"/>
              </w:rPr>
            </w:pPr>
            <w:r w:rsidRPr="00E72F74">
              <w:rPr>
                <w:sz w:val="16"/>
                <w:szCs w:val="20"/>
              </w:rPr>
              <w:t xml:space="preserve">227 </w:t>
            </w:r>
            <w:proofErr w:type="gramStart"/>
            <w:r w:rsidRPr="00E72F74">
              <w:rPr>
                <w:sz w:val="16"/>
                <w:szCs w:val="20"/>
              </w:rPr>
              <w:t>( 0.3</w:t>
            </w:r>
            <w:proofErr w:type="gramEnd"/>
            <w:r w:rsidRPr="00E72F74">
              <w:rPr>
                <w:sz w:val="16"/>
                <w:szCs w:val="20"/>
              </w:rPr>
              <w:t>)</w:t>
            </w:r>
          </w:p>
        </w:tc>
        <w:tc>
          <w:tcPr>
            <w:tcW w:w="615" w:type="pct"/>
          </w:tcPr>
          <w:p w14:paraId="5CB8864E" w14:textId="77777777" w:rsidR="008E63A1" w:rsidRPr="00E72F74" w:rsidRDefault="006D4D2D" w:rsidP="00E72F74">
            <w:pPr>
              <w:pStyle w:val="Compact"/>
              <w:spacing w:before="0" w:after="0"/>
              <w:rPr>
                <w:sz w:val="16"/>
                <w:szCs w:val="20"/>
              </w:rPr>
            </w:pPr>
            <w:r w:rsidRPr="00E72F74">
              <w:rPr>
                <w:sz w:val="16"/>
                <w:szCs w:val="20"/>
              </w:rPr>
              <w:t xml:space="preserve">241 </w:t>
            </w:r>
            <w:proofErr w:type="gramStart"/>
            <w:r w:rsidRPr="00E72F74">
              <w:rPr>
                <w:sz w:val="16"/>
                <w:szCs w:val="20"/>
              </w:rPr>
              <w:t>( 0.3</w:t>
            </w:r>
            <w:proofErr w:type="gramEnd"/>
            <w:r w:rsidRPr="00E72F74">
              <w:rPr>
                <w:sz w:val="16"/>
                <w:szCs w:val="20"/>
              </w:rPr>
              <w:t>)</w:t>
            </w:r>
          </w:p>
        </w:tc>
      </w:tr>
      <w:tr w:rsidR="00E72F74" w:rsidRPr="00E72F74" w14:paraId="624E7E16" w14:textId="77777777" w:rsidTr="00E72F74">
        <w:tc>
          <w:tcPr>
            <w:tcW w:w="882" w:type="pct"/>
          </w:tcPr>
          <w:p w14:paraId="1B8AAE07" w14:textId="77777777" w:rsidR="008E63A1" w:rsidRPr="00E72F74" w:rsidRDefault="006D4D2D" w:rsidP="00E72F74">
            <w:pPr>
              <w:pStyle w:val="Compact"/>
              <w:spacing w:before="0" w:after="0"/>
              <w:rPr>
                <w:sz w:val="16"/>
                <w:szCs w:val="20"/>
              </w:rPr>
            </w:pPr>
            <w:r w:rsidRPr="00E72F74">
              <w:rPr>
                <w:sz w:val="16"/>
                <w:szCs w:val="20"/>
              </w:rPr>
              <w:t>Vascular disease (%)</w:t>
            </w:r>
          </w:p>
        </w:tc>
        <w:tc>
          <w:tcPr>
            <w:tcW w:w="973" w:type="pct"/>
          </w:tcPr>
          <w:p w14:paraId="3243053B" w14:textId="77777777" w:rsidR="008E63A1" w:rsidRPr="00E72F74" w:rsidRDefault="008E63A1" w:rsidP="00E72F74">
            <w:pPr>
              <w:spacing w:after="0"/>
              <w:rPr>
                <w:sz w:val="16"/>
                <w:szCs w:val="20"/>
              </w:rPr>
            </w:pPr>
          </w:p>
        </w:tc>
        <w:tc>
          <w:tcPr>
            <w:tcW w:w="615" w:type="pct"/>
          </w:tcPr>
          <w:p w14:paraId="502C753C" w14:textId="77777777" w:rsidR="008E63A1" w:rsidRPr="00E72F74" w:rsidRDefault="006D4D2D" w:rsidP="00E72F74">
            <w:pPr>
              <w:pStyle w:val="Compact"/>
              <w:spacing w:before="0" w:after="0"/>
              <w:rPr>
                <w:sz w:val="16"/>
                <w:szCs w:val="20"/>
              </w:rPr>
            </w:pPr>
            <w:r w:rsidRPr="00E72F74">
              <w:rPr>
                <w:sz w:val="16"/>
                <w:szCs w:val="20"/>
              </w:rPr>
              <w:t>792 (40.7)</w:t>
            </w:r>
          </w:p>
        </w:tc>
        <w:tc>
          <w:tcPr>
            <w:tcW w:w="0" w:type="auto"/>
          </w:tcPr>
          <w:p w14:paraId="549A5F9A" w14:textId="77777777" w:rsidR="008E63A1" w:rsidRPr="00E72F74" w:rsidRDefault="006D4D2D" w:rsidP="00E72F74">
            <w:pPr>
              <w:pStyle w:val="Compact"/>
              <w:spacing w:before="0" w:after="0"/>
              <w:rPr>
                <w:sz w:val="16"/>
                <w:szCs w:val="20"/>
              </w:rPr>
            </w:pPr>
            <w:r w:rsidRPr="00E72F74">
              <w:rPr>
                <w:sz w:val="16"/>
                <w:szCs w:val="20"/>
              </w:rPr>
              <w:t>26411 (31.3)</w:t>
            </w:r>
          </w:p>
        </w:tc>
        <w:tc>
          <w:tcPr>
            <w:tcW w:w="615" w:type="pct"/>
          </w:tcPr>
          <w:p w14:paraId="41528ADC" w14:textId="77777777" w:rsidR="008E63A1" w:rsidRPr="00E72F74" w:rsidRDefault="006D4D2D" w:rsidP="00E72F74">
            <w:pPr>
              <w:pStyle w:val="Compact"/>
              <w:spacing w:before="0" w:after="0"/>
              <w:rPr>
                <w:sz w:val="16"/>
                <w:szCs w:val="20"/>
              </w:rPr>
            </w:pPr>
            <w:r w:rsidRPr="00E72F74">
              <w:rPr>
                <w:sz w:val="16"/>
                <w:szCs w:val="20"/>
              </w:rPr>
              <w:t>1121 (39.8)</w:t>
            </w:r>
          </w:p>
        </w:tc>
        <w:tc>
          <w:tcPr>
            <w:tcW w:w="721" w:type="pct"/>
          </w:tcPr>
          <w:p w14:paraId="16A5F3B0" w14:textId="77777777" w:rsidR="008E63A1" w:rsidRPr="00E72F74" w:rsidRDefault="006D4D2D" w:rsidP="00E72F74">
            <w:pPr>
              <w:pStyle w:val="Compact"/>
              <w:spacing w:before="0" w:after="0"/>
              <w:rPr>
                <w:sz w:val="16"/>
                <w:szCs w:val="20"/>
              </w:rPr>
            </w:pPr>
            <w:r w:rsidRPr="00E72F74">
              <w:rPr>
                <w:sz w:val="16"/>
                <w:szCs w:val="20"/>
              </w:rPr>
              <w:t>26082 (31.2)</w:t>
            </w:r>
          </w:p>
        </w:tc>
        <w:tc>
          <w:tcPr>
            <w:tcW w:w="615" w:type="pct"/>
          </w:tcPr>
          <w:p w14:paraId="778271A3" w14:textId="77777777" w:rsidR="008E63A1" w:rsidRPr="00E72F74" w:rsidRDefault="006D4D2D" w:rsidP="00E72F74">
            <w:pPr>
              <w:pStyle w:val="Compact"/>
              <w:spacing w:before="0" w:after="0"/>
              <w:rPr>
                <w:sz w:val="16"/>
                <w:szCs w:val="20"/>
              </w:rPr>
            </w:pPr>
            <w:r w:rsidRPr="00E72F74">
              <w:rPr>
                <w:sz w:val="16"/>
                <w:szCs w:val="20"/>
              </w:rPr>
              <w:t>27203 (31.5)</w:t>
            </w:r>
          </w:p>
        </w:tc>
      </w:tr>
      <w:tr w:rsidR="00E72F74" w:rsidRPr="00E72F74" w14:paraId="3E1862FE" w14:textId="77777777" w:rsidTr="00E72F74">
        <w:tc>
          <w:tcPr>
            <w:tcW w:w="882" w:type="pct"/>
          </w:tcPr>
          <w:p w14:paraId="78480634" w14:textId="77777777" w:rsidR="008E63A1" w:rsidRPr="00E72F74" w:rsidRDefault="006D4D2D" w:rsidP="00E72F74">
            <w:pPr>
              <w:pStyle w:val="Compact"/>
              <w:spacing w:before="0" w:after="0"/>
              <w:rPr>
                <w:sz w:val="16"/>
                <w:szCs w:val="20"/>
              </w:rPr>
            </w:pPr>
            <w:r w:rsidRPr="00E72F74">
              <w:rPr>
                <w:sz w:val="16"/>
                <w:szCs w:val="20"/>
              </w:rPr>
              <w:t>Weight loss (%)</w:t>
            </w:r>
          </w:p>
        </w:tc>
        <w:tc>
          <w:tcPr>
            <w:tcW w:w="973" w:type="pct"/>
          </w:tcPr>
          <w:p w14:paraId="7E22EE86" w14:textId="77777777" w:rsidR="008E63A1" w:rsidRPr="00E72F74" w:rsidRDefault="008E63A1" w:rsidP="00E72F74">
            <w:pPr>
              <w:spacing w:after="0"/>
              <w:rPr>
                <w:sz w:val="16"/>
                <w:szCs w:val="20"/>
              </w:rPr>
            </w:pPr>
          </w:p>
        </w:tc>
        <w:tc>
          <w:tcPr>
            <w:tcW w:w="615" w:type="pct"/>
          </w:tcPr>
          <w:p w14:paraId="1D2591C7" w14:textId="77777777" w:rsidR="008E63A1" w:rsidRPr="00E72F74" w:rsidRDefault="006D4D2D" w:rsidP="00E72F74">
            <w:pPr>
              <w:pStyle w:val="Compact"/>
              <w:spacing w:before="0" w:after="0"/>
              <w:rPr>
                <w:sz w:val="16"/>
                <w:szCs w:val="20"/>
              </w:rPr>
            </w:pPr>
            <w:r w:rsidRPr="00E72F74">
              <w:rPr>
                <w:sz w:val="16"/>
                <w:szCs w:val="20"/>
              </w:rPr>
              <w:t xml:space="preserve">4 </w:t>
            </w:r>
            <w:proofErr w:type="gramStart"/>
            <w:r w:rsidRPr="00E72F74">
              <w:rPr>
                <w:sz w:val="16"/>
                <w:szCs w:val="20"/>
              </w:rPr>
              <w:t>( 0.2</w:t>
            </w:r>
            <w:proofErr w:type="gramEnd"/>
            <w:r w:rsidRPr="00E72F74">
              <w:rPr>
                <w:sz w:val="16"/>
                <w:szCs w:val="20"/>
              </w:rPr>
              <w:t>)</w:t>
            </w:r>
          </w:p>
        </w:tc>
        <w:tc>
          <w:tcPr>
            <w:tcW w:w="0" w:type="auto"/>
          </w:tcPr>
          <w:p w14:paraId="455645F3" w14:textId="77777777" w:rsidR="008E63A1" w:rsidRPr="00E72F74" w:rsidRDefault="006D4D2D" w:rsidP="00E72F74">
            <w:pPr>
              <w:pStyle w:val="Compact"/>
              <w:spacing w:before="0" w:after="0"/>
              <w:rPr>
                <w:sz w:val="16"/>
                <w:szCs w:val="20"/>
              </w:rPr>
            </w:pPr>
            <w:r w:rsidRPr="00E72F74">
              <w:rPr>
                <w:sz w:val="16"/>
                <w:szCs w:val="20"/>
              </w:rPr>
              <w:t xml:space="preserve">49 </w:t>
            </w:r>
            <w:proofErr w:type="gramStart"/>
            <w:r w:rsidRPr="00E72F74">
              <w:rPr>
                <w:sz w:val="16"/>
                <w:szCs w:val="20"/>
              </w:rPr>
              <w:t>( 0.1</w:t>
            </w:r>
            <w:proofErr w:type="gramEnd"/>
            <w:r w:rsidRPr="00E72F74">
              <w:rPr>
                <w:sz w:val="16"/>
                <w:szCs w:val="20"/>
              </w:rPr>
              <w:t>)</w:t>
            </w:r>
          </w:p>
        </w:tc>
        <w:tc>
          <w:tcPr>
            <w:tcW w:w="615" w:type="pct"/>
          </w:tcPr>
          <w:p w14:paraId="19C66022" w14:textId="77777777" w:rsidR="008E63A1" w:rsidRPr="00E72F74" w:rsidRDefault="006D4D2D" w:rsidP="00E72F74">
            <w:pPr>
              <w:pStyle w:val="Compact"/>
              <w:spacing w:before="0" w:after="0"/>
              <w:rPr>
                <w:sz w:val="16"/>
                <w:szCs w:val="20"/>
              </w:rPr>
            </w:pPr>
            <w:r w:rsidRPr="00E72F74">
              <w:rPr>
                <w:sz w:val="16"/>
                <w:szCs w:val="20"/>
              </w:rPr>
              <w:t xml:space="preserve">4 </w:t>
            </w:r>
            <w:proofErr w:type="gramStart"/>
            <w:r w:rsidRPr="00E72F74">
              <w:rPr>
                <w:sz w:val="16"/>
                <w:szCs w:val="20"/>
              </w:rPr>
              <w:t>( 0.1</w:t>
            </w:r>
            <w:proofErr w:type="gramEnd"/>
            <w:r w:rsidRPr="00E72F74">
              <w:rPr>
                <w:sz w:val="16"/>
                <w:szCs w:val="20"/>
              </w:rPr>
              <w:t>)</w:t>
            </w:r>
          </w:p>
        </w:tc>
        <w:tc>
          <w:tcPr>
            <w:tcW w:w="721" w:type="pct"/>
          </w:tcPr>
          <w:p w14:paraId="6A62BE8F" w14:textId="77777777" w:rsidR="008E63A1" w:rsidRPr="00E72F74" w:rsidRDefault="006D4D2D" w:rsidP="00E72F74">
            <w:pPr>
              <w:pStyle w:val="Compact"/>
              <w:spacing w:before="0" w:after="0"/>
              <w:rPr>
                <w:sz w:val="16"/>
                <w:szCs w:val="20"/>
              </w:rPr>
            </w:pPr>
            <w:r w:rsidRPr="00E72F74">
              <w:rPr>
                <w:sz w:val="16"/>
                <w:szCs w:val="20"/>
              </w:rPr>
              <w:t xml:space="preserve">49 </w:t>
            </w:r>
            <w:proofErr w:type="gramStart"/>
            <w:r w:rsidRPr="00E72F74">
              <w:rPr>
                <w:sz w:val="16"/>
                <w:szCs w:val="20"/>
              </w:rPr>
              <w:t>( 0.1</w:t>
            </w:r>
            <w:proofErr w:type="gramEnd"/>
            <w:r w:rsidRPr="00E72F74">
              <w:rPr>
                <w:sz w:val="16"/>
                <w:szCs w:val="20"/>
              </w:rPr>
              <w:t>)</w:t>
            </w:r>
          </w:p>
        </w:tc>
        <w:tc>
          <w:tcPr>
            <w:tcW w:w="615" w:type="pct"/>
          </w:tcPr>
          <w:p w14:paraId="6935555B" w14:textId="77777777" w:rsidR="008E63A1" w:rsidRPr="00E72F74" w:rsidRDefault="006D4D2D" w:rsidP="00E72F74">
            <w:pPr>
              <w:pStyle w:val="Compact"/>
              <w:spacing w:before="0" w:after="0"/>
              <w:rPr>
                <w:sz w:val="16"/>
                <w:szCs w:val="20"/>
              </w:rPr>
            </w:pPr>
            <w:r w:rsidRPr="00E72F74">
              <w:rPr>
                <w:sz w:val="16"/>
                <w:szCs w:val="20"/>
              </w:rPr>
              <w:t xml:space="preserve">53 </w:t>
            </w:r>
            <w:proofErr w:type="gramStart"/>
            <w:r w:rsidRPr="00E72F74">
              <w:rPr>
                <w:sz w:val="16"/>
                <w:szCs w:val="20"/>
              </w:rPr>
              <w:t>( 0.1</w:t>
            </w:r>
            <w:proofErr w:type="gramEnd"/>
            <w:r w:rsidRPr="00E72F74">
              <w:rPr>
                <w:sz w:val="16"/>
                <w:szCs w:val="20"/>
              </w:rPr>
              <w:t>)</w:t>
            </w:r>
          </w:p>
        </w:tc>
      </w:tr>
    </w:tbl>
    <w:p w14:paraId="489A896F" w14:textId="77777777" w:rsidR="008E63A1" w:rsidRDefault="006D4D2D">
      <w:pPr>
        <w:pStyle w:val="Rubrik5"/>
      </w:pPr>
      <w:bookmarkStart w:id="120" w:name="page-break-11"/>
      <w:r>
        <w:lastRenderedPageBreak/>
        <w:t>PAGE BREAK</w:t>
      </w:r>
      <w:bookmarkEnd w:id="120"/>
    </w:p>
    <w:p w14:paraId="6B973506" w14:textId="77777777" w:rsidR="008E63A1" w:rsidRDefault="006D4D2D">
      <w:pPr>
        <w:pStyle w:val="TableCaption"/>
      </w:pPr>
      <w:r>
        <w:t>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gridCol w:w="4732"/>
        <w:gridCol w:w="833"/>
        <w:gridCol w:w="788"/>
      </w:tblGrid>
      <w:tr w:rsidR="008E63A1" w14:paraId="4A801E36" w14:textId="77777777">
        <w:tc>
          <w:tcPr>
            <w:tcW w:w="0" w:type="auto"/>
            <w:tcBorders>
              <w:bottom w:val="single" w:sz="0" w:space="0" w:color="auto"/>
            </w:tcBorders>
            <w:vAlign w:val="bottom"/>
          </w:tcPr>
          <w:p w14:paraId="22DA0EE2" w14:textId="77777777" w:rsidR="008E63A1" w:rsidRDefault="006D4D2D" w:rsidP="00E72F74">
            <w:pPr>
              <w:pStyle w:val="Compact"/>
              <w:spacing w:before="0" w:after="0"/>
            </w:pPr>
            <w:r>
              <w:t>Predictor</w:t>
            </w:r>
          </w:p>
        </w:tc>
        <w:tc>
          <w:tcPr>
            <w:tcW w:w="0" w:type="auto"/>
            <w:tcBorders>
              <w:bottom w:val="single" w:sz="0" w:space="0" w:color="auto"/>
            </w:tcBorders>
            <w:vAlign w:val="bottom"/>
          </w:tcPr>
          <w:p w14:paraId="2279B691" w14:textId="77777777" w:rsidR="008E63A1" w:rsidRDefault="006D4D2D" w:rsidP="00E72F74">
            <w:pPr>
              <w:pStyle w:val="Compact"/>
              <w:spacing w:before="0" w:after="0"/>
              <w:jc w:val="right"/>
            </w:pPr>
            <w:r>
              <w:t>90 days</w:t>
            </w:r>
          </w:p>
        </w:tc>
        <w:tc>
          <w:tcPr>
            <w:tcW w:w="0" w:type="auto"/>
            <w:tcBorders>
              <w:bottom w:val="single" w:sz="0" w:space="0" w:color="auto"/>
            </w:tcBorders>
            <w:vAlign w:val="bottom"/>
          </w:tcPr>
          <w:p w14:paraId="325D9093" w14:textId="77777777" w:rsidR="008E63A1" w:rsidRDefault="006D4D2D" w:rsidP="00E72F74">
            <w:pPr>
              <w:pStyle w:val="Compact"/>
              <w:spacing w:before="0" w:after="0"/>
              <w:jc w:val="right"/>
            </w:pPr>
            <w:r>
              <w:t>2 years</w:t>
            </w:r>
          </w:p>
        </w:tc>
      </w:tr>
      <w:tr w:rsidR="008E63A1" w14:paraId="09F6C499" w14:textId="77777777">
        <w:tc>
          <w:tcPr>
            <w:tcW w:w="0" w:type="auto"/>
          </w:tcPr>
          <w:p w14:paraId="3013CA0C" w14:textId="77777777" w:rsidR="008E63A1" w:rsidRDefault="006D4D2D" w:rsidP="00E72F74">
            <w:pPr>
              <w:pStyle w:val="Compact"/>
              <w:spacing w:before="0" w:after="0"/>
            </w:pPr>
            <w:r>
              <w:t>BMI: class I obesity</w:t>
            </w:r>
          </w:p>
        </w:tc>
        <w:tc>
          <w:tcPr>
            <w:tcW w:w="0" w:type="auto"/>
          </w:tcPr>
          <w:p w14:paraId="023AEC54" w14:textId="77777777" w:rsidR="008E63A1" w:rsidRDefault="006D4D2D" w:rsidP="00E72F74">
            <w:pPr>
              <w:pStyle w:val="Compact"/>
              <w:spacing w:before="0" w:after="0"/>
              <w:jc w:val="right"/>
            </w:pPr>
            <w:r>
              <w:t>100</w:t>
            </w:r>
          </w:p>
        </w:tc>
        <w:tc>
          <w:tcPr>
            <w:tcW w:w="0" w:type="auto"/>
          </w:tcPr>
          <w:p w14:paraId="29890E4F" w14:textId="77777777" w:rsidR="008E63A1" w:rsidRDefault="006D4D2D" w:rsidP="00E72F74">
            <w:pPr>
              <w:pStyle w:val="Compact"/>
              <w:spacing w:before="0" w:after="0"/>
              <w:jc w:val="right"/>
            </w:pPr>
            <w:r>
              <w:t>100</w:t>
            </w:r>
          </w:p>
        </w:tc>
      </w:tr>
      <w:tr w:rsidR="008E63A1" w14:paraId="5B1C3A17" w14:textId="77777777">
        <w:tc>
          <w:tcPr>
            <w:tcW w:w="0" w:type="auto"/>
          </w:tcPr>
          <w:p w14:paraId="5AE0C82B" w14:textId="77777777" w:rsidR="008E63A1" w:rsidRDefault="006D4D2D" w:rsidP="00E72F74">
            <w:pPr>
              <w:pStyle w:val="Compact"/>
              <w:spacing w:before="0" w:after="0"/>
            </w:pPr>
            <w:r>
              <w:t>BMI: class II III obesity</w:t>
            </w:r>
          </w:p>
        </w:tc>
        <w:tc>
          <w:tcPr>
            <w:tcW w:w="0" w:type="auto"/>
          </w:tcPr>
          <w:p w14:paraId="7C6C085D" w14:textId="77777777" w:rsidR="008E63A1" w:rsidRDefault="006D4D2D" w:rsidP="00E72F74">
            <w:pPr>
              <w:pStyle w:val="Compact"/>
              <w:spacing w:before="0" w:after="0"/>
              <w:jc w:val="right"/>
            </w:pPr>
            <w:r>
              <w:t>100</w:t>
            </w:r>
          </w:p>
        </w:tc>
        <w:tc>
          <w:tcPr>
            <w:tcW w:w="0" w:type="auto"/>
          </w:tcPr>
          <w:p w14:paraId="5789C375" w14:textId="77777777" w:rsidR="008E63A1" w:rsidRDefault="006D4D2D" w:rsidP="00E72F74">
            <w:pPr>
              <w:pStyle w:val="Compact"/>
              <w:spacing w:before="0" w:after="0"/>
              <w:jc w:val="right"/>
            </w:pPr>
            <w:r>
              <w:t>100</w:t>
            </w:r>
          </w:p>
        </w:tc>
      </w:tr>
      <w:tr w:rsidR="008E63A1" w14:paraId="36B9F13B" w14:textId="77777777">
        <w:tc>
          <w:tcPr>
            <w:tcW w:w="0" w:type="auto"/>
          </w:tcPr>
          <w:p w14:paraId="64ED7558" w14:textId="77777777" w:rsidR="008E63A1" w:rsidRDefault="006D4D2D" w:rsidP="00E72F74">
            <w:pPr>
              <w:pStyle w:val="Compact"/>
              <w:spacing w:before="0" w:after="0"/>
            </w:pPr>
            <w:r>
              <w:t>Diagnosis: Inflammatory joint disease</w:t>
            </w:r>
          </w:p>
        </w:tc>
        <w:tc>
          <w:tcPr>
            <w:tcW w:w="0" w:type="auto"/>
          </w:tcPr>
          <w:p w14:paraId="04BBADE1" w14:textId="77777777" w:rsidR="008E63A1" w:rsidRDefault="006D4D2D" w:rsidP="00E72F74">
            <w:pPr>
              <w:pStyle w:val="Compact"/>
              <w:spacing w:before="0" w:after="0"/>
              <w:jc w:val="right"/>
            </w:pPr>
            <w:r>
              <w:t>100</w:t>
            </w:r>
          </w:p>
        </w:tc>
        <w:tc>
          <w:tcPr>
            <w:tcW w:w="0" w:type="auto"/>
          </w:tcPr>
          <w:p w14:paraId="2F0A3C59" w14:textId="77777777" w:rsidR="008E63A1" w:rsidRDefault="006D4D2D" w:rsidP="00E72F74">
            <w:pPr>
              <w:pStyle w:val="Compact"/>
              <w:spacing w:before="0" w:after="0"/>
              <w:jc w:val="right"/>
            </w:pPr>
            <w:r>
              <w:t>100</w:t>
            </w:r>
          </w:p>
        </w:tc>
      </w:tr>
      <w:tr w:rsidR="008E63A1" w14:paraId="16660EC0" w14:textId="77777777">
        <w:tc>
          <w:tcPr>
            <w:tcW w:w="0" w:type="auto"/>
          </w:tcPr>
          <w:p w14:paraId="1668488A" w14:textId="77777777" w:rsidR="008E63A1" w:rsidRDefault="006D4D2D" w:rsidP="00E72F74">
            <w:pPr>
              <w:pStyle w:val="Compact"/>
              <w:spacing w:before="0" w:after="0"/>
            </w:pPr>
            <w:r>
              <w:t>Diagnosis: Secondary osteoarthritis</w:t>
            </w:r>
          </w:p>
        </w:tc>
        <w:tc>
          <w:tcPr>
            <w:tcW w:w="0" w:type="auto"/>
          </w:tcPr>
          <w:p w14:paraId="39B3A362" w14:textId="77777777" w:rsidR="008E63A1" w:rsidRDefault="006D4D2D" w:rsidP="00E72F74">
            <w:pPr>
              <w:pStyle w:val="Compact"/>
              <w:spacing w:before="0" w:after="0"/>
              <w:jc w:val="right"/>
            </w:pPr>
            <w:r>
              <w:t>100</w:t>
            </w:r>
          </w:p>
        </w:tc>
        <w:tc>
          <w:tcPr>
            <w:tcW w:w="0" w:type="auto"/>
          </w:tcPr>
          <w:p w14:paraId="3B8FCADB" w14:textId="77777777" w:rsidR="008E63A1" w:rsidRDefault="006D4D2D" w:rsidP="00E72F74">
            <w:pPr>
              <w:pStyle w:val="Compact"/>
              <w:spacing w:before="0" w:after="0"/>
              <w:jc w:val="right"/>
            </w:pPr>
            <w:r>
              <w:t>100</w:t>
            </w:r>
          </w:p>
        </w:tc>
      </w:tr>
      <w:tr w:rsidR="008E63A1" w14:paraId="60186D9D" w14:textId="77777777">
        <w:tc>
          <w:tcPr>
            <w:tcW w:w="0" w:type="auto"/>
          </w:tcPr>
          <w:p w14:paraId="64509166" w14:textId="77777777" w:rsidR="008E63A1" w:rsidRDefault="006D4D2D" w:rsidP="00E72F74">
            <w:pPr>
              <w:pStyle w:val="Compact"/>
              <w:spacing w:before="0" w:after="0"/>
            </w:pPr>
            <w:r>
              <w:t>Psoriasis</w:t>
            </w:r>
          </w:p>
        </w:tc>
        <w:tc>
          <w:tcPr>
            <w:tcW w:w="0" w:type="auto"/>
          </w:tcPr>
          <w:p w14:paraId="01E6D1FF" w14:textId="77777777" w:rsidR="008E63A1" w:rsidRDefault="006D4D2D" w:rsidP="00E72F74">
            <w:pPr>
              <w:pStyle w:val="Compact"/>
              <w:spacing w:before="0" w:after="0"/>
              <w:jc w:val="right"/>
            </w:pPr>
            <w:r>
              <w:t>88</w:t>
            </w:r>
          </w:p>
        </w:tc>
        <w:tc>
          <w:tcPr>
            <w:tcW w:w="0" w:type="auto"/>
          </w:tcPr>
          <w:p w14:paraId="0F12D23F" w14:textId="77777777" w:rsidR="008E63A1" w:rsidRDefault="006D4D2D" w:rsidP="00E72F74">
            <w:pPr>
              <w:pStyle w:val="Compact"/>
              <w:spacing w:before="0" w:after="0"/>
              <w:jc w:val="right"/>
            </w:pPr>
            <w:r>
              <w:t>99</w:t>
            </w:r>
          </w:p>
        </w:tc>
      </w:tr>
      <w:tr w:rsidR="008E63A1" w14:paraId="4D09982F" w14:textId="77777777">
        <w:tc>
          <w:tcPr>
            <w:tcW w:w="0" w:type="auto"/>
          </w:tcPr>
          <w:p w14:paraId="24320FC1" w14:textId="77777777" w:rsidR="008E63A1" w:rsidRDefault="006D4D2D" w:rsidP="00E72F74">
            <w:pPr>
              <w:pStyle w:val="Compact"/>
              <w:spacing w:before="0" w:after="0"/>
            </w:pPr>
            <w:r>
              <w:t>Cns disease</w:t>
            </w:r>
          </w:p>
        </w:tc>
        <w:tc>
          <w:tcPr>
            <w:tcW w:w="0" w:type="auto"/>
          </w:tcPr>
          <w:p w14:paraId="2F933249" w14:textId="77777777" w:rsidR="008E63A1" w:rsidRDefault="006D4D2D" w:rsidP="00E72F74">
            <w:pPr>
              <w:pStyle w:val="Compact"/>
              <w:spacing w:before="0" w:after="0"/>
              <w:jc w:val="right"/>
            </w:pPr>
            <w:r>
              <w:t>53</w:t>
            </w:r>
          </w:p>
        </w:tc>
        <w:tc>
          <w:tcPr>
            <w:tcW w:w="0" w:type="auto"/>
          </w:tcPr>
          <w:p w14:paraId="3CFCE5D3" w14:textId="77777777" w:rsidR="008E63A1" w:rsidRDefault="006D4D2D" w:rsidP="00E72F74">
            <w:pPr>
              <w:pStyle w:val="Compact"/>
              <w:spacing w:before="0" w:after="0"/>
              <w:jc w:val="right"/>
            </w:pPr>
            <w:r>
              <w:t>90</w:t>
            </w:r>
          </w:p>
        </w:tc>
      </w:tr>
      <w:tr w:rsidR="008E63A1" w14:paraId="2C070A54" w14:textId="77777777">
        <w:tc>
          <w:tcPr>
            <w:tcW w:w="0" w:type="auto"/>
          </w:tcPr>
          <w:p w14:paraId="04201653" w14:textId="77777777" w:rsidR="008E63A1" w:rsidRDefault="006D4D2D" w:rsidP="00E72F74">
            <w:pPr>
              <w:pStyle w:val="Compact"/>
              <w:spacing w:before="0" w:after="0"/>
            </w:pPr>
            <w:r>
              <w:t>ASA class: III</w:t>
            </w:r>
          </w:p>
        </w:tc>
        <w:tc>
          <w:tcPr>
            <w:tcW w:w="0" w:type="auto"/>
          </w:tcPr>
          <w:p w14:paraId="5E051A0F" w14:textId="77777777" w:rsidR="008E63A1" w:rsidRDefault="006D4D2D" w:rsidP="00E72F74">
            <w:pPr>
              <w:pStyle w:val="Compact"/>
              <w:spacing w:before="0" w:after="0"/>
              <w:jc w:val="right"/>
            </w:pPr>
            <w:r>
              <w:t>59</w:t>
            </w:r>
          </w:p>
        </w:tc>
        <w:tc>
          <w:tcPr>
            <w:tcW w:w="0" w:type="auto"/>
          </w:tcPr>
          <w:p w14:paraId="04C59C3A" w14:textId="77777777" w:rsidR="008E63A1" w:rsidRDefault="006D4D2D" w:rsidP="00E72F74">
            <w:pPr>
              <w:pStyle w:val="Compact"/>
              <w:spacing w:before="0" w:after="0"/>
              <w:jc w:val="right"/>
            </w:pPr>
            <w:r>
              <w:t>90</w:t>
            </w:r>
          </w:p>
        </w:tc>
      </w:tr>
      <w:tr w:rsidR="008E63A1" w14:paraId="3B1B5172" w14:textId="77777777">
        <w:tc>
          <w:tcPr>
            <w:tcW w:w="0" w:type="auto"/>
          </w:tcPr>
          <w:p w14:paraId="25240744" w14:textId="77777777" w:rsidR="008E63A1" w:rsidRDefault="006D4D2D" w:rsidP="00E72F74">
            <w:pPr>
              <w:pStyle w:val="Compact"/>
              <w:spacing w:before="0" w:after="0"/>
            </w:pPr>
            <w:r>
              <w:t>Diagnosis: Avascular necrosis of the femoral head AVN</w:t>
            </w:r>
          </w:p>
        </w:tc>
        <w:tc>
          <w:tcPr>
            <w:tcW w:w="0" w:type="auto"/>
          </w:tcPr>
          <w:p w14:paraId="723791DE" w14:textId="77777777" w:rsidR="008E63A1" w:rsidRDefault="006D4D2D" w:rsidP="00E72F74">
            <w:pPr>
              <w:pStyle w:val="Compact"/>
              <w:spacing w:before="0" w:after="0"/>
              <w:jc w:val="right"/>
            </w:pPr>
            <w:r>
              <w:t>88</w:t>
            </w:r>
          </w:p>
        </w:tc>
        <w:tc>
          <w:tcPr>
            <w:tcW w:w="0" w:type="auto"/>
          </w:tcPr>
          <w:p w14:paraId="58E3ED81" w14:textId="77777777" w:rsidR="008E63A1" w:rsidRDefault="006D4D2D" w:rsidP="00E72F74">
            <w:pPr>
              <w:pStyle w:val="Compact"/>
              <w:spacing w:before="0" w:after="0"/>
              <w:jc w:val="right"/>
            </w:pPr>
            <w:r>
              <w:t>90</w:t>
            </w:r>
          </w:p>
        </w:tc>
      </w:tr>
      <w:tr w:rsidR="008E63A1" w14:paraId="69A0A29E" w14:textId="77777777">
        <w:tc>
          <w:tcPr>
            <w:tcW w:w="0" w:type="auto"/>
          </w:tcPr>
          <w:p w14:paraId="22104541" w14:textId="77777777" w:rsidR="008E63A1" w:rsidRDefault="006D4D2D" w:rsidP="00E72F74">
            <w:pPr>
              <w:pStyle w:val="Compact"/>
              <w:spacing w:before="0" w:after="0"/>
            </w:pPr>
            <w:r>
              <w:t>Male gender</w:t>
            </w:r>
          </w:p>
        </w:tc>
        <w:tc>
          <w:tcPr>
            <w:tcW w:w="0" w:type="auto"/>
          </w:tcPr>
          <w:p w14:paraId="653D82FC" w14:textId="77777777" w:rsidR="008E63A1" w:rsidRDefault="006D4D2D" w:rsidP="00E72F74">
            <w:pPr>
              <w:pStyle w:val="Compact"/>
              <w:spacing w:before="0" w:after="0"/>
              <w:jc w:val="right"/>
            </w:pPr>
            <w:r>
              <w:t>88</w:t>
            </w:r>
          </w:p>
        </w:tc>
        <w:tc>
          <w:tcPr>
            <w:tcW w:w="0" w:type="auto"/>
          </w:tcPr>
          <w:p w14:paraId="03D6FC7B" w14:textId="77777777" w:rsidR="008E63A1" w:rsidRDefault="006D4D2D" w:rsidP="00E72F74">
            <w:pPr>
              <w:pStyle w:val="Compact"/>
              <w:spacing w:before="0" w:after="0"/>
              <w:jc w:val="right"/>
            </w:pPr>
            <w:r>
              <w:t>90</w:t>
            </w:r>
          </w:p>
        </w:tc>
      </w:tr>
      <w:tr w:rsidR="008E63A1" w14:paraId="37736E59" w14:textId="77777777">
        <w:tc>
          <w:tcPr>
            <w:tcW w:w="0" w:type="auto"/>
          </w:tcPr>
          <w:p w14:paraId="528B807B" w14:textId="77777777" w:rsidR="008E63A1" w:rsidRDefault="006D4D2D" w:rsidP="00E72F74">
            <w:pPr>
              <w:pStyle w:val="Compact"/>
              <w:spacing w:before="0" w:after="0"/>
            </w:pPr>
            <w:r>
              <w:t>Pancreatiinsufficiency</w:t>
            </w:r>
          </w:p>
        </w:tc>
        <w:tc>
          <w:tcPr>
            <w:tcW w:w="0" w:type="auto"/>
          </w:tcPr>
          <w:p w14:paraId="4CCCDCE7" w14:textId="77777777" w:rsidR="008E63A1" w:rsidRDefault="008E63A1" w:rsidP="00E72F74">
            <w:pPr>
              <w:spacing w:after="0"/>
            </w:pPr>
          </w:p>
        </w:tc>
        <w:tc>
          <w:tcPr>
            <w:tcW w:w="0" w:type="auto"/>
          </w:tcPr>
          <w:p w14:paraId="6A436B2C" w14:textId="77777777" w:rsidR="008E63A1" w:rsidRDefault="006D4D2D" w:rsidP="00E72F74">
            <w:pPr>
              <w:pStyle w:val="Compact"/>
              <w:spacing w:before="0" w:after="0"/>
              <w:jc w:val="right"/>
            </w:pPr>
            <w:r>
              <w:t>71</w:t>
            </w:r>
          </w:p>
        </w:tc>
      </w:tr>
      <w:tr w:rsidR="008E63A1" w14:paraId="4A69A758" w14:textId="77777777">
        <w:tc>
          <w:tcPr>
            <w:tcW w:w="0" w:type="auto"/>
          </w:tcPr>
          <w:p w14:paraId="625D0D5E" w14:textId="77777777" w:rsidR="008E63A1" w:rsidRDefault="006D4D2D" w:rsidP="00E72F74">
            <w:pPr>
              <w:pStyle w:val="Compact"/>
              <w:spacing w:before="0" w:after="0"/>
            </w:pPr>
            <w:r>
              <w:t>BMI: overweight</w:t>
            </w:r>
          </w:p>
        </w:tc>
        <w:tc>
          <w:tcPr>
            <w:tcW w:w="0" w:type="auto"/>
          </w:tcPr>
          <w:p w14:paraId="26D6C277" w14:textId="77777777" w:rsidR="008E63A1" w:rsidRDefault="006D4D2D" w:rsidP="00E72F74">
            <w:pPr>
              <w:pStyle w:val="Compact"/>
              <w:spacing w:before="0" w:after="0"/>
              <w:jc w:val="right"/>
            </w:pPr>
            <w:r>
              <w:t>88</w:t>
            </w:r>
          </w:p>
        </w:tc>
        <w:tc>
          <w:tcPr>
            <w:tcW w:w="0" w:type="auto"/>
          </w:tcPr>
          <w:p w14:paraId="17EF179D" w14:textId="77777777" w:rsidR="008E63A1" w:rsidRDefault="006D4D2D" w:rsidP="00E72F74">
            <w:pPr>
              <w:pStyle w:val="Compact"/>
              <w:spacing w:before="0" w:after="0"/>
              <w:jc w:val="right"/>
            </w:pPr>
            <w:r>
              <w:t>71</w:t>
            </w:r>
          </w:p>
        </w:tc>
      </w:tr>
      <w:tr w:rsidR="008E63A1" w14:paraId="3F174D78" w14:textId="77777777">
        <w:tc>
          <w:tcPr>
            <w:tcW w:w="0" w:type="auto"/>
          </w:tcPr>
          <w:p w14:paraId="5245B57B" w14:textId="77777777" w:rsidR="008E63A1" w:rsidRDefault="006D4D2D" w:rsidP="00E72F74">
            <w:pPr>
              <w:pStyle w:val="Compact"/>
              <w:spacing w:before="0" w:after="0"/>
            </w:pPr>
            <w:r>
              <w:t>Liver disease</w:t>
            </w:r>
          </w:p>
        </w:tc>
        <w:tc>
          <w:tcPr>
            <w:tcW w:w="0" w:type="auto"/>
          </w:tcPr>
          <w:p w14:paraId="575019B5" w14:textId="77777777" w:rsidR="008E63A1" w:rsidRDefault="006D4D2D" w:rsidP="00E72F74">
            <w:pPr>
              <w:pStyle w:val="Compact"/>
              <w:spacing w:before="0" w:after="0"/>
              <w:jc w:val="right"/>
            </w:pPr>
            <w:r>
              <w:t>49</w:t>
            </w:r>
          </w:p>
        </w:tc>
        <w:tc>
          <w:tcPr>
            <w:tcW w:w="0" w:type="auto"/>
          </w:tcPr>
          <w:p w14:paraId="36F70F6B" w14:textId="77777777" w:rsidR="008E63A1" w:rsidRDefault="006D4D2D" w:rsidP="00E72F74">
            <w:pPr>
              <w:pStyle w:val="Compact"/>
              <w:spacing w:before="0" w:after="0"/>
              <w:jc w:val="right"/>
            </w:pPr>
            <w:r>
              <w:t>67</w:t>
            </w:r>
          </w:p>
        </w:tc>
      </w:tr>
      <w:tr w:rsidR="008E63A1" w14:paraId="4E83D790" w14:textId="77777777">
        <w:tc>
          <w:tcPr>
            <w:tcW w:w="0" w:type="auto"/>
          </w:tcPr>
          <w:p w14:paraId="7C03C703" w14:textId="77777777" w:rsidR="008E63A1" w:rsidRDefault="006D4D2D" w:rsidP="00E72F74">
            <w:pPr>
              <w:pStyle w:val="Compact"/>
              <w:spacing w:before="0" w:after="0"/>
            </w:pPr>
            <w:r>
              <w:t>Drug alcohol abuse</w:t>
            </w:r>
          </w:p>
        </w:tc>
        <w:tc>
          <w:tcPr>
            <w:tcW w:w="0" w:type="auto"/>
          </w:tcPr>
          <w:p w14:paraId="37F6B6CD" w14:textId="77777777" w:rsidR="008E63A1" w:rsidRDefault="006D4D2D" w:rsidP="00E72F74">
            <w:pPr>
              <w:pStyle w:val="Compact"/>
              <w:spacing w:before="0" w:after="0"/>
              <w:jc w:val="right"/>
            </w:pPr>
            <w:r>
              <w:t>2</w:t>
            </w:r>
          </w:p>
        </w:tc>
        <w:tc>
          <w:tcPr>
            <w:tcW w:w="0" w:type="auto"/>
          </w:tcPr>
          <w:p w14:paraId="0ECFA1EE" w14:textId="77777777" w:rsidR="008E63A1" w:rsidRDefault="006D4D2D" w:rsidP="00E72F74">
            <w:pPr>
              <w:pStyle w:val="Compact"/>
              <w:spacing w:before="0" w:after="0"/>
              <w:jc w:val="right"/>
            </w:pPr>
            <w:r>
              <w:t>66</w:t>
            </w:r>
          </w:p>
        </w:tc>
      </w:tr>
      <w:tr w:rsidR="008E63A1" w14:paraId="72CAC11A" w14:textId="77777777">
        <w:tc>
          <w:tcPr>
            <w:tcW w:w="0" w:type="auto"/>
          </w:tcPr>
          <w:p w14:paraId="32F1A0AE" w14:textId="77777777" w:rsidR="008E63A1" w:rsidRDefault="006D4D2D" w:rsidP="00E72F74">
            <w:pPr>
              <w:pStyle w:val="Compact"/>
              <w:spacing w:before="0" w:after="0"/>
            </w:pPr>
            <w:r>
              <w:t>Rheumatic disease</w:t>
            </w:r>
          </w:p>
        </w:tc>
        <w:tc>
          <w:tcPr>
            <w:tcW w:w="0" w:type="auto"/>
          </w:tcPr>
          <w:p w14:paraId="7AAE063A" w14:textId="77777777" w:rsidR="008E63A1" w:rsidRDefault="008E63A1" w:rsidP="00E72F74">
            <w:pPr>
              <w:spacing w:after="0"/>
            </w:pPr>
          </w:p>
        </w:tc>
        <w:tc>
          <w:tcPr>
            <w:tcW w:w="0" w:type="auto"/>
          </w:tcPr>
          <w:p w14:paraId="0131E92B" w14:textId="77777777" w:rsidR="008E63A1" w:rsidRDefault="006D4D2D" w:rsidP="00E72F74">
            <w:pPr>
              <w:pStyle w:val="Compact"/>
              <w:spacing w:before="0" w:after="0"/>
              <w:jc w:val="right"/>
            </w:pPr>
            <w:r>
              <w:t>62</w:t>
            </w:r>
          </w:p>
        </w:tc>
      </w:tr>
      <w:tr w:rsidR="008E63A1" w14:paraId="51CA1AFD" w14:textId="77777777">
        <w:tc>
          <w:tcPr>
            <w:tcW w:w="0" w:type="auto"/>
          </w:tcPr>
          <w:p w14:paraId="675F0246" w14:textId="77777777" w:rsidR="008E63A1" w:rsidRDefault="006D4D2D" w:rsidP="00E72F74">
            <w:pPr>
              <w:pStyle w:val="Compact"/>
              <w:spacing w:before="0" w:after="0"/>
            </w:pPr>
            <w:r>
              <w:t>Cancer</w:t>
            </w:r>
          </w:p>
        </w:tc>
        <w:tc>
          <w:tcPr>
            <w:tcW w:w="0" w:type="auto"/>
          </w:tcPr>
          <w:p w14:paraId="42E7182A" w14:textId="77777777" w:rsidR="008E63A1" w:rsidRDefault="008E63A1" w:rsidP="00E72F74">
            <w:pPr>
              <w:spacing w:after="0"/>
            </w:pPr>
          </w:p>
        </w:tc>
        <w:tc>
          <w:tcPr>
            <w:tcW w:w="0" w:type="auto"/>
          </w:tcPr>
          <w:p w14:paraId="3696C9D7" w14:textId="77777777" w:rsidR="008E63A1" w:rsidRDefault="006D4D2D" w:rsidP="00E72F74">
            <w:pPr>
              <w:pStyle w:val="Compact"/>
              <w:spacing w:before="0" w:after="0"/>
              <w:jc w:val="right"/>
            </w:pPr>
            <w:r>
              <w:t>61</w:t>
            </w:r>
          </w:p>
        </w:tc>
      </w:tr>
      <w:tr w:rsidR="008E63A1" w14:paraId="22B9D632" w14:textId="77777777">
        <w:tc>
          <w:tcPr>
            <w:tcW w:w="0" w:type="auto"/>
          </w:tcPr>
          <w:p w14:paraId="517A4C9A" w14:textId="77777777" w:rsidR="008E63A1" w:rsidRDefault="006D4D2D" w:rsidP="00E72F74">
            <w:pPr>
              <w:pStyle w:val="Compact"/>
              <w:spacing w:before="0" w:after="0"/>
            </w:pPr>
            <w:r>
              <w:t>Benign prostatihyperplasia</w:t>
            </w:r>
          </w:p>
        </w:tc>
        <w:tc>
          <w:tcPr>
            <w:tcW w:w="0" w:type="auto"/>
          </w:tcPr>
          <w:p w14:paraId="5BD990FA" w14:textId="77777777" w:rsidR="008E63A1" w:rsidRDefault="006D4D2D" w:rsidP="00E72F74">
            <w:pPr>
              <w:pStyle w:val="Compact"/>
              <w:spacing w:before="0" w:after="0"/>
              <w:jc w:val="right"/>
            </w:pPr>
            <w:r>
              <w:t>12</w:t>
            </w:r>
          </w:p>
        </w:tc>
        <w:tc>
          <w:tcPr>
            <w:tcW w:w="0" w:type="auto"/>
          </w:tcPr>
          <w:p w14:paraId="449BA947" w14:textId="77777777" w:rsidR="008E63A1" w:rsidRDefault="006D4D2D" w:rsidP="00E72F74">
            <w:pPr>
              <w:pStyle w:val="Compact"/>
              <w:spacing w:before="0" w:after="0"/>
              <w:jc w:val="right"/>
            </w:pPr>
            <w:r>
              <w:t>28</w:t>
            </w:r>
          </w:p>
        </w:tc>
      </w:tr>
      <w:tr w:rsidR="008E63A1" w14:paraId="4D39DBB4" w14:textId="77777777">
        <w:tc>
          <w:tcPr>
            <w:tcW w:w="0" w:type="auto"/>
          </w:tcPr>
          <w:p w14:paraId="4E5B07FE" w14:textId="77777777" w:rsidR="008E63A1" w:rsidRDefault="006D4D2D" w:rsidP="00E72F74">
            <w:pPr>
              <w:pStyle w:val="Compact"/>
              <w:spacing w:before="0" w:after="0"/>
            </w:pPr>
            <w:r>
              <w:t>Pain</w:t>
            </w:r>
          </w:p>
        </w:tc>
        <w:tc>
          <w:tcPr>
            <w:tcW w:w="0" w:type="auto"/>
          </w:tcPr>
          <w:p w14:paraId="154E6E39" w14:textId="77777777" w:rsidR="008E63A1" w:rsidRDefault="008E63A1" w:rsidP="00E72F74">
            <w:pPr>
              <w:spacing w:after="0"/>
            </w:pPr>
          </w:p>
        </w:tc>
        <w:tc>
          <w:tcPr>
            <w:tcW w:w="0" w:type="auto"/>
          </w:tcPr>
          <w:p w14:paraId="7CE7371A" w14:textId="77777777" w:rsidR="008E63A1" w:rsidRDefault="006D4D2D" w:rsidP="00E72F74">
            <w:pPr>
              <w:pStyle w:val="Compact"/>
              <w:spacing w:before="0" w:after="0"/>
              <w:jc w:val="right"/>
            </w:pPr>
            <w:r>
              <w:t>20</w:t>
            </w:r>
          </w:p>
        </w:tc>
      </w:tr>
      <w:tr w:rsidR="008E63A1" w14:paraId="3B8C4A12" w14:textId="77777777">
        <w:tc>
          <w:tcPr>
            <w:tcW w:w="0" w:type="auto"/>
          </w:tcPr>
          <w:p w14:paraId="3FAE5A96" w14:textId="77777777" w:rsidR="008E63A1" w:rsidRDefault="006D4D2D" w:rsidP="00E72F74">
            <w:pPr>
              <w:pStyle w:val="Compact"/>
              <w:spacing w:before="0" w:after="0"/>
            </w:pPr>
            <w:r>
              <w:t>Arrhythmia</w:t>
            </w:r>
          </w:p>
        </w:tc>
        <w:tc>
          <w:tcPr>
            <w:tcW w:w="0" w:type="auto"/>
          </w:tcPr>
          <w:p w14:paraId="1ED6104D" w14:textId="77777777" w:rsidR="008E63A1" w:rsidRDefault="006D4D2D" w:rsidP="00E72F74">
            <w:pPr>
              <w:pStyle w:val="Compact"/>
              <w:spacing w:before="0" w:after="0"/>
              <w:jc w:val="right"/>
            </w:pPr>
            <w:r>
              <w:t>17</w:t>
            </w:r>
          </w:p>
        </w:tc>
        <w:tc>
          <w:tcPr>
            <w:tcW w:w="0" w:type="auto"/>
          </w:tcPr>
          <w:p w14:paraId="153C0B5A" w14:textId="77777777" w:rsidR="008E63A1" w:rsidRDefault="006D4D2D" w:rsidP="00E72F74">
            <w:pPr>
              <w:pStyle w:val="Compact"/>
              <w:spacing w:before="0" w:after="0"/>
              <w:jc w:val="right"/>
            </w:pPr>
            <w:r>
              <w:t>18</w:t>
            </w:r>
          </w:p>
        </w:tc>
      </w:tr>
      <w:tr w:rsidR="008E63A1" w14:paraId="0BCF8B18" w14:textId="77777777">
        <w:tc>
          <w:tcPr>
            <w:tcW w:w="0" w:type="auto"/>
          </w:tcPr>
          <w:p w14:paraId="10026E3B" w14:textId="77777777" w:rsidR="008E63A1" w:rsidRDefault="006D4D2D" w:rsidP="00E72F74">
            <w:pPr>
              <w:pStyle w:val="Compact"/>
              <w:spacing w:before="0" w:after="0"/>
            </w:pPr>
            <w:r>
              <w:t>Lung airways disease</w:t>
            </w:r>
          </w:p>
        </w:tc>
        <w:tc>
          <w:tcPr>
            <w:tcW w:w="0" w:type="auto"/>
          </w:tcPr>
          <w:p w14:paraId="484B912B" w14:textId="77777777" w:rsidR="008E63A1" w:rsidRDefault="006D4D2D" w:rsidP="00E72F74">
            <w:pPr>
              <w:pStyle w:val="Compact"/>
              <w:spacing w:before="0" w:after="0"/>
              <w:jc w:val="right"/>
            </w:pPr>
            <w:r>
              <w:t>8</w:t>
            </w:r>
          </w:p>
        </w:tc>
        <w:tc>
          <w:tcPr>
            <w:tcW w:w="0" w:type="auto"/>
          </w:tcPr>
          <w:p w14:paraId="160D0041" w14:textId="77777777" w:rsidR="008E63A1" w:rsidRDefault="006D4D2D" w:rsidP="00E72F74">
            <w:pPr>
              <w:pStyle w:val="Compact"/>
              <w:spacing w:before="0" w:after="0"/>
              <w:jc w:val="right"/>
            </w:pPr>
            <w:r>
              <w:t>17</w:t>
            </w:r>
          </w:p>
        </w:tc>
      </w:tr>
      <w:tr w:rsidR="008E63A1" w14:paraId="0D93D085" w14:textId="77777777">
        <w:tc>
          <w:tcPr>
            <w:tcW w:w="0" w:type="auto"/>
          </w:tcPr>
          <w:p w14:paraId="3417C427" w14:textId="77777777" w:rsidR="008E63A1" w:rsidRDefault="006D4D2D" w:rsidP="00E72F74">
            <w:pPr>
              <w:pStyle w:val="Compact"/>
              <w:spacing w:before="0" w:after="0"/>
            </w:pPr>
            <w:r>
              <w:t>AIDS/HIV hiv</w:t>
            </w:r>
          </w:p>
        </w:tc>
        <w:tc>
          <w:tcPr>
            <w:tcW w:w="0" w:type="auto"/>
          </w:tcPr>
          <w:p w14:paraId="0ECCDAFF" w14:textId="77777777" w:rsidR="008E63A1" w:rsidRDefault="006D4D2D" w:rsidP="00E72F74">
            <w:pPr>
              <w:pStyle w:val="Compact"/>
              <w:spacing w:before="0" w:after="0"/>
              <w:jc w:val="right"/>
            </w:pPr>
            <w:r>
              <w:t>1</w:t>
            </w:r>
          </w:p>
        </w:tc>
        <w:tc>
          <w:tcPr>
            <w:tcW w:w="0" w:type="auto"/>
          </w:tcPr>
          <w:p w14:paraId="63FA1F68" w14:textId="77777777" w:rsidR="008E63A1" w:rsidRDefault="006D4D2D" w:rsidP="00E72F74">
            <w:pPr>
              <w:pStyle w:val="Compact"/>
              <w:spacing w:before="0" w:after="0"/>
              <w:jc w:val="right"/>
            </w:pPr>
            <w:r>
              <w:t>16</w:t>
            </w:r>
          </w:p>
        </w:tc>
      </w:tr>
      <w:tr w:rsidR="008E63A1" w14:paraId="02D6C7BD" w14:textId="77777777">
        <w:tc>
          <w:tcPr>
            <w:tcW w:w="0" w:type="auto"/>
          </w:tcPr>
          <w:p w14:paraId="7AB33BD4" w14:textId="77777777" w:rsidR="008E63A1" w:rsidRDefault="006D4D2D" w:rsidP="00E72F74">
            <w:pPr>
              <w:pStyle w:val="Compact"/>
              <w:spacing w:before="0" w:after="0"/>
            </w:pPr>
            <w:r>
              <w:t>Osteoporosis pagets</w:t>
            </w:r>
          </w:p>
        </w:tc>
        <w:tc>
          <w:tcPr>
            <w:tcW w:w="0" w:type="auto"/>
          </w:tcPr>
          <w:p w14:paraId="490B3917" w14:textId="77777777" w:rsidR="008E63A1" w:rsidRDefault="006D4D2D" w:rsidP="00E72F74">
            <w:pPr>
              <w:pStyle w:val="Compact"/>
              <w:spacing w:before="0" w:after="0"/>
              <w:jc w:val="right"/>
            </w:pPr>
            <w:r>
              <w:t>29</w:t>
            </w:r>
          </w:p>
        </w:tc>
        <w:tc>
          <w:tcPr>
            <w:tcW w:w="0" w:type="auto"/>
          </w:tcPr>
          <w:p w14:paraId="4E99F19C" w14:textId="77777777" w:rsidR="008E63A1" w:rsidRDefault="006D4D2D" w:rsidP="00E72F74">
            <w:pPr>
              <w:pStyle w:val="Compact"/>
              <w:spacing w:before="0" w:after="0"/>
              <w:jc w:val="right"/>
            </w:pPr>
            <w:r>
              <w:t>11</w:t>
            </w:r>
          </w:p>
        </w:tc>
      </w:tr>
      <w:tr w:rsidR="008E63A1" w14:paraId="6D278809" w14:textId="77777777">
        <w:tc>
          <w:tcPr>
            <w:tcW w:w="0" w:type="auto"/>
          </w:tcPr>
          <w:p w14:paraId="04B95DE1" w14:textId="77777777" w:rsidR="008E63A1" w:rsidRDefault="006D4D2D" w:rsidP="00E72F74">
            <w:pPr>
              <w:pStyle w:val="Compact"/>
              <w:spacing w:before="0" w:after="0"/>
            </w:pPr>
            <w:r>
              <w:t>Fluid electrolyte disorders</w:t>
            </w:r>
          </w:p>
        </w:tc>
        <w:tc>
          <w:tcPr>
            <w:tcW w:w="0" w:type="auto"/>
          </w:tcPr>
          <w:p w14:paraId="56532767" w14:textId="77777777" w:rsidR="008E63A1" w:rsidRDefault="006D4D2D" w:rsidP="00E72F74">
            <w:pPr>
              <w:pStyle w:val="Compact"/>
              <w:spacing w:before="0" w:after="0"/>
              <w:jc w:val="right"/>
            </w:pPr>
            <w:r>
              <w:t>29</w:t>
            </w:r>
          </w:p>
        </w:tc>
        <w:tc>
          <w:tcPr>
            <w:tcW w:w="0" w:type="auto"/>
          </w:tcPr>
          <w:p w14:paraId="4F1B80C3" w14:textId="77777777" w:rsidR="008E63A1" w:rsidRDefault="006D4D2D" w:rsidP="00E72F74">
            <w:pPr>
              <w:pStyle w:val="Compact"/>
              <w:spacing w:before="0" w:after="0"/>
              <w:jc w:val="right"/>
            </w:pPr>
            <w:r>
              <w:t>2</w:t>
            </w:r>
          </w:p>
        </w:tc>
      </w:tr>
      <w:tr w:rsidR="008E63A1" w14:paraId="792F9A80" w14:textId="77777777">
        <w:tc>
          <w:tcPr>
            <w:tcW w:w="0" w:type="auto"/>
          </w:tcPr>
          <w:p w14:paraId="209AC140" w14:textId="77777777" w:rsidR="008E63A1" w:rsidRDefault="006D4D2D" w:rsidP="00E72F74">
            <w:pPr>
              <w:pStyle w:val="Compact"/>
              <w:spacing w:before="0" w:after="0"/>
            </w:pPr>
            <w:r>
              <w:t>Age</w:t>
            </w:r>
          </w:p>
        </w:tc>
        <w:tc>
          <w:tcPr>
            <w:tcW w:w="0" w:type="auto"/>
          </w:tcPr>
          <w:p w14:paraId="6BF47104" w14:textId="77777777" w:rsidR="008E63A1" w:rsidRDefault="006D4D2D" w:rsidP="00E72F74">
            <w:pPr>
              <w:pStyle w:val="Compact"/>
              <w:spacing w:before="0" w:after="0"/>
              <w:jc w:val="right"/>
            </w:pPr>
            <w:r>
              <w:t>8</w:t>
            </w:r>
          </w:p>
        </w:tc>
        <w:tc>
          <w:tcPr>
            <w:tcW w:w="0" w:type="auto"/>
          </w:tcPr>
          <w:p w14:paraId="1BA08C35" w14:textId="77777777" w:rsidR="008E63A1" w:rsidRDefault="006D4D2D" w:rsidP="00E72F74">
            <w:pPr>
              <w:pStyle w:val="Compact"/>
              <w:spacing w:before="0" w:after="0"/>
              <w:jc w:val="right"/>
            </w:pPr>
            <w:r>
              <w:t>1</w:t>
            </w:r>
          </w:p>
        </w:tc>
      </w:tr>
      <w:tr w:rsidR="008E63A1" w14:paraId="6E75DF3B" w14:textId="77777777">
        <w:tc>
          <w:tcPr>
            <w:tcW w:w="0" w:type="auto"/>
          </w:tcPr>
          <w:p w14:paraId="32472B1E" w14:textId="77777777" w:rsidR="008E63A1" w:rsidRDefault="006D4D2D" w:rsidP="00E72F74">
            <w:pPr>
              <w:pStyle w:val="Compact"/>
              <w:spacing w:before="0" w:after="0"/>
            </w:pPr>
            <w:r>
              <w:t>Diagnosis: Sequelae after childhood hip disease</w:t>
            </w:r>
          </w:p>
        </w:tc>
        <w:tc>
          <w:tcPr>
            <w:tcW w:w="0" w:type="auto"/>
          </w:tcPr>
          <w:p w14:paraId="6F4DF93C" w14:textId="77777777" w:rsidR="008E63A1" w:rsidRDefault="006D4D2D" w:rsidP="00E72F74">
            <w:pPr>
              <w:pStyle w:val="Compact"/>
              <w:spacing w:before="0" w:after="0"/>
              <w:jc w:val="right"/>
            </w:pPr>
            <w:r>
              <w:t>48</w:t>
            </w:r>
          </w:p>
        </w:tc>
        <w:tc>
          <w:tcPr>
            <w:tcW w:w="0" w:type="auto"/>
          </w:tcPr>
          <w:p w14:paraId="1D5F5CBF" w14:textId="77777777" w:rsidR="008E63A1" w:rsidRDefault="006D4D2D" w:rsidP="00E72F74">
            <w:pPr>
              <w:pStyle w:val="Compact"/>
              <w:spacing w:before="0" w:after="0"/>
              <w:jc w:val="right"/>
            </w:pPr>
            <w:r>
              <w:t>1</w:t>
            </w:r>
          </w:p>
        </w:tc>
      </w:tr>
    </w:tbl>
    <w:p w14:paraId="3B01BE17" w14:textId="77777777" w:rsidR="008E63A1" w:rsidRDefault="006D4D2D">
      <w:pPr>
        <w:pStyle w:val="Rubrik5"/>
      </w:pPr>
      <w:bookmarkStart w:id="121" w:name="page-break-12"/>
      <w:r>
        <w:lastRenderedPageBreak/>
        <w:t>PAGE BREAK</w:t>
      </w:r>
      <w:bookmarkEnd w:id="121"/>
    </w:p>
    <w:p w14:paraId="4CE6424F" w14:textId="77777777" w:rsidR="008E63A1" w:rsidRDefault="006D4D2D">
      <w:pPr>
        <w:pStyle w:val="TableCaption"/>
      </w:pPr>
      <w:r>
        <w:t>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w="0" w:type="pct"/>
        <w:tblLook w:val="07E0" w:firstRow="1" w:lastRow="1" w:firstColumn="1" w:lastColumn="1" w:noHBand="1" w:noVBand="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gridCol w:w="820"/>
        <w:gridCol w:w="2005"/>
        <w:gridCol w:w="3790"/>
        <w:gridCol w:w="629"/>
        <w:gridCol w:w="1483"/>
        <w:gridCol w:w="679"/>
      </w:tblGrid>
      <w:tr w:rsidR="008E63A1" w14:paraId="2E3725D0" w14:textId="77777777">
        <w:tc>
          <w:tcPr>
            <w:tcW w:w="0" w:type="auto"/>
            <w:tcBorders>
              <w:bottom w:val="single" w:sz="0" w:space="0" w:color="auto"/>
            </w:tcBorders>
            <w:vAlign w:val="bottom"/>
          </w:tcPr>
          <w:p w14:paraId="388AB541" w14:textId="77777777" w:rsidR="008E63A1" w:rsidRDefault="006D4D2D" w:rsidP="00E72F74">
            <w:pPr>
              <w:pStyle w:val="Compact"/>
              <w:spacing w:before="0" w:after="0"/>
            </w:pPr>
            <w:r>
              <w:t>time</w:t>
            </w:r>
          </w:p>
        </w:tc>
        <w:tc>
          <w:tcPr>
            <w:tcW w:w="0" w:type="auto"/>
            <w:tcBorders>
              <w:bottom w:val="single" w:sz="0" w:space="0" w:color="auto"/>
            </w:tcBorders>
            <w:vAlign w:val="bottom"/>
          </w:tcPr>
          <w:p w14:paraId="3C584F50" w14:textId="77777777" w:rsidR="008E63A1" w:rsidRDefault="006D4D2D" w:rsidP="00E72F74">
            <w:pPr>
              <w:pStyle w:val="Compact"/>
              <w:spacing w:before="0" w:after="0"/>
            </w:pPr>
            <w:r>
              <w:t>variable</w:t>
            </w:r>
          </w:p>
        </w:tc>
        <w:tc>
          <w:tcPr>
            <w:tcW w:w="0" w:type="auto"/>
            <w:tcBorders>
              <w:bottom w:val="single" w:sz="0" w:space="0" w:color="auto"/>
            </w:tcBorders>
            <w:vAlign w:val="bottom"/>
          </w:tcPr>
          <w:p w14:paraId="22E77B98" w14:textId="77777777" w:rsidR="008E63A1" w:rsidRDefault="006D4D2D" w:rsidP="00E72F74">
            <w:pPr>
              <w:pStyle w:val="Compact"/>
              <w:spacing w:before="0" w:after="0"/>
            </w:pPr>
            <w:r>
              <w:t>level</w:t>
            </w:r>
          </w:p>
        </w:tc>
        <w:tc>
          <w:tcPr>
            <w:tcW w:w="0" w:type="auto"/>
            <w:tcBorders>
              <w:bottom w:val="single" w:sz="0" w:space="0" w:color="auto"/>
            </w:tcBorders>
            <w:vAlign w:val="bottom"/>
          </w:tcPr>
          <w:p w14:paraId="257D2D4B" w14:textId="77777777" w:rsidR="008E63A1" w:rsidRDefault="006D4D2D" w:rsidP="00E72F74">
            <w:pPr>
              <w:pStyle w:val="Compact"/>
              <w:spacing w:before="0" w:after="0"/>
              <w:jc w:val="right"/>
            </w:pPr>
            <w:r>
              <w:t>beta</w:t>
            </w:r>
          </w:p>
        </w:tc>
        <w:tc>
          <w:tcPr>
            <w:tcW w:w="0" w:type="auto"/>
            <w:tcBorders>
              <w:bottom w:val="single" w:sz="0" w:space="0" w:color="auto"/>
            </w:tcBorders>
            <w:vAlign w:val="bottom"/>
          </w:tcPr>
          <w:p w14:paraId="4E3F5D21" w14:textId="77777777" w:rsidR="008E63A1" w:rsidRDefault="006D4D2D" w:rsidP="00E72F74">
            <w:pPr>
              <w:pStyle w:val="Compact"/>
              <w:spacing w:before="0" w:after="0"/>
            </w:pPr>
            <w:r>
              <w:t>OR 95 % CI</w:t>
            </w:r>
          </w:p>
        </w:tc>
        <w:tc>
          <w:tcPr>
            <w:tcW w:w="0" w:type="auto"/>
            <w:tcBorders>
              <w:bottom w:val="single" w:sz="0" w:space="0" w:color="auto"/>
            </w:tcBorders>
            <w:vAlign w:val="bottom"/>
          </w:tcPr>
          <w:p w14:paraId="6FE48E62" w14:textId="77777777" w:rsidR="008E63A1" w:rsidRDefault="006D4D2D" w:rsidP="00E72F74">
            <w:pPr>
              <w:pStyle w:val="Compact"/>
              <w:spacing w:before="0" w:after="0"/>
            </w:pPr>
            <w:r>
              <w:t>p</w:t>
            </w:r>
          </w:p>
        </w:tc>
      </w:tr>
      <w:tr w:rsidR="008E63A1" w14:paraId="64E0EB02" w14:textId="77777777">
        <w:tc>
          <w:tcPr>
            <w:tcW w:w="0" w:type="auto"/>
          </w:tcPr>
          <w:p w14:paraId="14B258BC" w14:textId="77777777" w:rsidR="008E63A1" w:rsidRDefault="006D4D2D" w:rsidP="00E72F74">
            <w:pPr>
              <w:pStyle w:val="Compact"/>
              <w:spacing w:before="0" w:after="0"/>
            </w:pPr>
            <w:r>
              <w:t>90 days</w:t>
            </w:r>
          </w:p>
        </w:tc>
        <w:tc>
          <w:tcPr>
            <w:tcW w:w="0" w:type="auto"/>
          </w:tcPr>
          <w:p w14:paraId="1902D24E" w14:textId="77777777" w:rsidR="008E63A1" w:rsidRDefault="006D4D2D" w:rsidP="00E72F74">
            <w:pPr>
              <w:pStyle w:val="Compact"/>
              <w:spacing w:before="0" w:after="0"/>
            </w:pPr>
            <w:r>
              <w:t>(Intercept)</w:t>
            </w:r>
          </w:p>
        </w:tc>
        <w:tc>
          <w:tcPr>
            <w:tcW w:w="0" w:type="auto"/>
          </w:tcPr>
          <w:p w14:paraId="1C4AC20B" w14:textId="77777777" w:rsidR="008E63A1" w:rsidRDefault="008E63A1" w:rsidP="00E72F74">
            <w:pPr>
              <w:spacing w:after="0"/>
            </w:pPr>
          </w:p>
        </w:tc>
        <w:tc>
          <w:tcPr>
            <w:tcW w:w="0" w:type="auto"/>
          </w:tcPr>
          <w:p w14:paraId="7B02F350" w14:textId="77777777" w:rsidR="008E63A1" w:rsidRDefault="006D4D2D" w:rsidP="00E72F74">
            <w:pPr>
              <w:pStyle w:val="Compact"/>
              <w:spacing w:before="0" w:after="0"/>
              <w:jc w:val="right"/>
            </w:pPr>
            <w:r>
              <w:t>-4.92</w:t>
            </w:r>
          </w:p>
        </w:tc>
        <w:tc>
          <w:tcPr>
            <w:tcW w:w="0" w:type="auto"/>
          </w:tcPr>
          <w:p w14:paraId="3B3D43AA" w14:textId="77777777" w:rsidR="008E63A1" w:rsidRDefault="008E63A1" w:rsidP="00E72F74">
            <w:pPr>
              <w:spacing w:after="0"/>
            </w:pPr>
          </w:p>
        </w:tc>
        <w:tc>
          <w:tcPr>
            <w:tcW w:w="0" w:type="auto"/>
          </w:tcPr>
          <w:p w14:paraId="3859B77C" w14:textId="77777777" w:rsidR="008E63A1" w:rsidRDefault="008E63A1" w:rsidP="00E72F74">
            <w:pPr>
              <w:spacing w:after="0"/>
            </w:pPr>
          </w:p>
        </w:tc>
      </w:tr>
      <w:tr w:rsidR="008E63A1" w14:paraId="3E47DC14" w14:textId="77777777">
        <w:tc>
          <w:tcPr>
            <w:tcW w:w="0" w:type="auto"/>
          </w:tcPr>
          <w:p w14:paraId="23A49933" w14:textId="77777777" w:rsidR="008E63A1" w:rsidRDefault="008E63A1" w:rsidP="00E72F74">
            <w:pPr>
              <w:spacing w:after="0"/>
            </w:pPr>
          </w:p>
        </w:tc>
        <w:tc>
          <w:tcPr>
            <w:tcW w:w="0" w:type="auto"/>
          </w:tcPr>
          <w:p w14:paraId="7C95FB76" w14:textId="77777777" w:rsidR="008E63A1" w:rsidRDefault="006D4D2D" w:rsidP="00E72F74">
            <w:pPr>
              <w:pStyle w:val="Compact"/>
              <w:spacing w:before="0" w:after="0"/>
            </w:pPr>
            <w:r>
              <w:t>ASA class</w:t>
            </w:r>
          </w:p>
        </w:tc>
        <w:tc>
          <w:tcPr>
            <w:tcW w:w="0" w:type="auto"/>
          </w:tcPr>
          <w:p w14:paraId="20DCD814" w14:textId="77777777" w:rsidR="008E63A1" w:rsidRDefault="006D4D2D" w:rsidP="00E72F74">
            <w:pPr>
              <w:pStyle w:val="Compact"/>
              <w:spacing w:before="0" w:after="0"/>
            </w:pPr>
            <w:r>
              <w:t>I</w:t>
            </w:r>
          </w:p>
        </w:tc>
        <w:tc>
          <w:tcPr>
            <w:tcW w:w="0" w:type="auto"/>
          </w:tcPr>
          <w:p w14:paraId="535A34A2" w14:textId="77777777" w:rsidR="008E63A1" w:rsidRDefault="006D4D2D" w:rsidP="00E72F74">
            <w:pPr>
              <w:pStyle w:val="Compact"/>
              <w:spacing w:before="0" w:after="0"/>
              <w:jc w:val="right"/>
            </w:pPr>
            <w:r>
              <w:t>0.00</w:t>
            </w:r>
          </w:p>
        </w:tc>
        <w:tc>
          <w:tcPr>
            <w:tcW w:w="0" w:type="auto"/>
          </w:tcPr>
          <w:p w14:paraId="46A1FBA0" w14:textId="77777777" w:rsidR="008E63A1" w:rsidRDefault="006D4D2D" w:rsidP="00E72F74">
            <w:pPr>
              <w:pStyle w:val="Compact"/>
              <w:spacing w:before="0" w:after="0"/>
            </w:pPr>
            <w:r>
              <w:t>(baseline)</w:t>
            </w:r>
          </w:p>
        </w:tc>
        <w:tc>
          <w:tcPr>
            <w:tcW w:w="0" w:type="auto"/>
          </w:tcPr>
          <w:p w14:paraId="4F3EFB9F" w14:textId="77777777" w:rsidR="008E63A1" w:rsidRDefault="008E63A1" w:rsidP="00E72F74">
            <w:pPr>
              <w:spacing w:after="0"/>
            </w:pPr>
          </w:p>
        </w:tc>
      </w:tr>
      <w:tr w:rsidR="008E63A1" w14:paraId="0C7B1195" w14:textId="77777777">
        <w:tc>
          <w:tcPr>
            <w:tcW w:w="0" w:type="auto"/>
          </w:tcPr>
          <w:p w14:paraId="65D2B285" w14:textId="77777777" w:rsidR="008E63A1" w:rsidRDefault="008E63A1" w:rsidP="00E72F74">
            <w:pPr>
              <w:spacing w:after="0"/>
            </w:pPr>
          </w:p>
        </w:tc>
        <w:tc>
          <w:tcPr>
            <w:tcW w:w="0" w:type="auto"/>
          </w:tcPr>
          <w:p w14:paraId="5F178E8D" w14:textId="77777777" w:rsidR="008E63A1" w:rsidRDefault="008E63A1" w:rsidP="00E72F74">
            <w:pPr>
              <w:spacing w:after="0"/>
            </w:pPr>
          </w:p>
        </w:tc>
        <w:tc>
          <w:tcPr>
            <w:tcW w:w="0" w:type="auto"/>
          </w:tcPr>
          <w:p w14:paraId="25C4A931" w14:textId="77777777" w:rsidR="008E63A1" w:rsidRDefault="006D4D2D" w:rsidP="00E72F74">
            <w:pPr>
              <w:pStyle w:val="Compact"/>
              <w:spacing w:before="0" w:after="0"/>
            </w:pPr>
            <w:r>
              <w:t>II</w:t>
            </w:r>
          </w:p>
        </w:tc>
        <w:tc>
          <w:tcPr>
            <w:tcW w:w="0" w:type="auto"/>
          </w:tcPr>
          <w:p w14:paraId="049B7AD8" w14:textId="77777777" w:rsidR="008E63A1" w:rsidRDefault="006D4D2D" w:rsidP="00E72F74">
            <w:pPr>
              <w:pStyle w:val="Compact"/>
              <w:spacing w:before="0" w:after="0"/>
              <w:jc w:val="right"/>
            </w:pPr>
            <w:r>
              <w:t>0.32</w:t>
            </w:r>
          </w:p>
        </w:tc>
        <w:tc>
          <w:tcPr>
            <w:tcW w:w="0" w:type="auto"/>
          </w:tcPr>
          <w:p w14:paraId="5BC4733A" w14:textId="77777777" w:rsidR="008E63A1" w:rsidRDefault="006D4D2D" w:rsidP="00E72F74">
            <w:pPr>
              <w:pStyle w:val="Compact"/>
              <w:spacing w:before="0" w:after="0"/>
            </w:pPr>
            <w:r>
              <w:t>1.37 (1.21-1.57)</w:t>
            </w:r>
          </w:p>
        </w:tc>
        <w:tc>
          <w:tcPr>
            <w:tcW w:w="0" w:type="auto"/>
          </w:tcPr>
          <w:p w14:paraId="1A857235" w14:textId="77777777" w:rsidR="008E63A1" w:rsidRDefault="006D4D2D" w:rsidP="00E72F74">
            <w:pPr>
              <w:pStyle w:val="Compact"/>
              <w:spacing w:before="0" w:after="0"/>
            </w:pPr>
            <w:r>
              <w:t>&lt;0.01</w:t>
            </w:r>
          </w:p>
        </w:tc>
      </w:tr>
      <w:tr w:rsidR="008E63A1" w14:paraId="5500633A" w14:textId="77777777">
        <w:tc>
          <w:tcPr>
            <w:tcW w:w="0" w:type="auto"/>
          </w:tcPr>
          <w:p w14:paraId="685E28B0" w14:textId="77777777" w:rsidR="008E63A1" w:rsidRDefault="008E63A1" w:rsidP="00E72F74">
            <w:pPr>
              <w:spacing w:after="0"/>
            </w:pPr>
          </w:p>
        </w:tc>
        <w:tc>
          <w:tcPr>
            <w:tcW w:w="0" w:type="auto"/>
          </w:tcPr>
          <w:p w14:paraId="7F4BE48A" w14:textId="77777777" w:rsidR="008E63A1" w:rsidRDefault="008E63A1" w:rsidP="00E72F74">
            <w:pPr>
              <w:spacing w:after="0"/>
            </w:pPr>
          </w:p>
        </w:tc>
        <w:tc>
          <w:tcPr>
            <w:tcW w:w="0" w:type="auto"/>
          </w:tcPr>
          <w:p w14:paraId="1D8B84F6" w14:textId="77777777" w:rsidR="008E63A1" w:rsidRDefault="006D4D2D" w:rsidP="00E72F74">
            <w:pPr>
              <w:pStyle w:val="Compact"/>
              <w:spacing w:before="0" w:after="0"/>
            </w:pPr>
            <w:r>
              <w:t>III</w:t>
            </w:r>
          </w:p>
        </w:tc>
        <w:tc>
          <w:tcPr>
            <w:tcW w:w="0" w:type="auto"/>
          </w:tcPr>
          <w:p w14:paraId="0C788A8A" w14:textId="77777777" w:rsidR="008E63A1" w:rsidRDefault="006D4D2D" w:rsidP="00E72F74">
            <w:pPr>
              <w:pStyle w:val="Compact"/>
              <w:spacing w:before="0" w:after="0"/>
              <w:jc w:val="right"/>
            </w:pPr>
            <w:r>
              <w:t>0.74</w:t>
            </w:r>
          </w:p>
        </w:tc>
        <w:tc>
          <w:tcPr>
            <w:tcW w:w="0" w:type="auto"/>
          </w:tcPr>
          <w:p w14:paraId="07679A51" w14:textId="77777777" w:rsidR="008E63A1" w:rsidRDefault="006D4D2D" w:rsidP="00E72F74">
            <w:pPr>
              <w:pStyle w:val="Compact"/>
              <w:spacing w:before="0" w:after="0"/>
            </w:pPr>
            <w:r>
              <w:t>2.10 (1.81-2.44)</w:t>
            </w:r>
          </w:p>
        </w:tc>
        <w:tc>
          <w:tcPr>
            <w:tcW w:w="0" w:type="auto"/>
          </w:tcPr>
          <w:p w14:paraId="2C97C229" w14:textId="77777777" w:rsidR="008E63A1" w:rsidRDefault="006D4D2D" w:rsidP="00E72F74">
            <w:pPr>
              <w:pStyle w:val="Compact"/>
              <w:spacing w:before="0" w:after="0"/>
            </w:pPr>
            <w:r>
              <w:t>&lt;0.01</w:t>
            </w:r>
          </w:p>
        </w:tc>
      </w:tr>
      <w:tr w:rsidR="008E63A1" w14:paraId="4BA93BE6" w14:textId="77777777">
        <w:tc>
          <w:tcPr>
            <w:tcW w:w="0" w:type="auto"/>
          </w:tcPr>
          <w:p w14:paraId="0AEB9B17" w14:textId="77777777" w:rsidR="008E63A1" w:rsidRDefault="008E63A1" w:rsidP="00E72F74">
            <w:pPr>
              <w:spacing w:after="0"/>
            </w:pPr>
          </w:p>
        </w:tc>
        <w:tc>
          <w:tcPr>
            <w:tcW w:w="0" w:type="auto"/>
          </w:tcPr>
          <w:p w14:paraId="0BA96DDE" w14:textId="77777777" w:rsidR="008E63A1" w:rsidRDefault="006D4D2D" w:rsidP="00E72F74">
            <w:pPr>
              <w:pStyle w:val="Compact"/>
              <w:spacing w:before="0" w:after="0"/>
            </w:pPr>
            <w:r>
              <w:t>BMI</w:t>
            </w:r>
          </w:p>
        </w:tc>
        <w:tc>
          <w:tcPr>
            <w:tcW w:w="0" w:type="auto"/>
          </w:tcPr>
          <w:p w14:paraId="7DE88D13" w14:textId="77777777" w:rsidR="008E63A1" w:rsidRDefault="006D4D2D" w:rsidP="00E72F74">
            <w:pPr>
              <w:pStyle w:val="Compact"/>
              <w:spacing w:before="0" w:after="0"/>
            </w:pPr>
            <w:r>
              <w:t>under/normal weight</w:t>
            </w:r>
          </w:p>
        </w:tc>
        <w:tc>
          <w:tcPr>
            <w:tcW w:w="0" w:type="auto"/>
          </w:tcPr>
          <w:p w14:paraId="5D791147" w14:textId="77777777" w:rsidR="008E63A1" w:rsidRDefault="006D4D2D" w:rsidP="00E72F74">
            <w:pPr>
              <w:pStyle w:val="Compact"/>
              <w:spacing w:before="0" w:after="0"/>
              <w:jc w:val="right"/>
            </w:pPr>
            <w:r>
              <w:t>0.00</w:t>
            </w:r>
          </w:p>
        </w:tc>
        <w:tc>
          <w:tcPr>
            <w:tcW w:w="0" w:type="auto"/>
          </w:tcPr>
          <w:p w14:paraId="0898C8E8" w14:textId="77777777" w:rsidR="008E63A1" w:rsidRDefault="006D4D2D" w:rsidP="00E72F74">
            <w:pPr>
              <w:pStyle w:val="Compact"/>
              <w:spacing w:before="0" w:after="0"/>
            </w:pPr>
            <w:r>
              <w:t>(baseline)</w:t>
            </w:r>
          </w:p>
        </w:tc>
        <w:tc>
          <w:tcPr>
            <w:tcW w:w="0" w:type="auto"/>
          </w:tcPr>
          <w:p w14:paraId="68602646" w14:textId="77777777" w:rsidR="008E63A1" w:rsidRDefault="008E63A1" w:rsidP="00E72F74">
            <w:pPr>
              <w:spacing w:after="0"/>
            </w:pPr>
          </w:p>
        </w:tc>
      </w:tr>
      <w:tr w:rsidR="008E63A1" w14:paraId="7D4E85D7" w14:textId="77777777">
        <w:tc>
          <w:tcPr>
            <w:tcW w:w="0" w:type="auto"/>
          </w:tcPr>
          <w:p w14:paraId="366BB2AF" w14:textId="77777777" w:rsidR="008E63A1" w:rsidRDefault="008E63A1" w:rsidP="00E72F74">
            <w:pPr>
              <w:spacing w:after="0"/>
            </w:pPr>
          </w:p>
        </w:tc>
        <w:tc>
          <w:tcPr>
            <w:tcW w:w="0" w:type="auto"/>
          </w:tcPr>
          <w:p w14:paraId="5CB2AC07" w14:textId="77777777" w:rsidR="008E63A1" w:rsidRDefault="008E63A1" w:rsidP="00E72F74">
            <w:pPr>
              <w:spacing w:after="0"/>
            </w:pPr>
          </w:p>
        </w:tc>
        <w:tc>
          <w:tcPr>
            <w:tcW w:w="0" w:type="auto"/>
          </w:tcPr>
          <w:p w14:paraId="4D7E7B2F" w14:textId="77777777" w:rsidR="008E63A1" w:rsidRDefault="006D4D2D" w:rsidP="00E72F74">
            <w:pPr>
              <w:pStyle w:val="Compact"/>
              <w:spacing w:before="0" w:after="0"/>
            </w:pPr>
            <w:r>
              <w:t>overweight</w:t>
            </w:r>
          </w:p>
        </w:tc>
        <w:tc>
          <w:tcPr>
            <w:tcW w:w="0" w:type="auto"/>
          </w:tcPr>
          <w:p w14:paraId="08489078" w14:textId="77777777" w:rsidR="008E63A1" w:rsidRDefault="006D4D2D" w:rsidP="00E72F74">
            <w:pPr>
              <w:pStyle w:val="Compact"/>
              <w:spacing w:before="0" w:after="0"/>
              <w:jc w:val="right"/>
            </w:pPr>
            <w:r>
              <w:t>0.40</w:t>
            </w:r>
          </w:p>
        </w:tc>
        <w:tc>
          <w:tcPr>
            <w:tcW w:w="0" w:type="auto"/>
          </w:tcPr>
          <w:p w14:paraId="62DB0FA0" w14:textId="77777777" w:rsidR="008E63A1" w:rsidRDefault="006D4D2D" w:rsidP="00E72F74">
            <w:pPr>
              <w:pStyle w:val="Compact"/>
              <w:spacing w:before="0" w:after="0"/>
            </w:pPr>
            <w:r>
              <w:t>1.49 (1.32-1.69)</w:t>
            </w:r>
          </w:p>
        </w:tc>
        <w:tc>
          <w:tcPr>
            <w:tcW w:w="0" w:type="auto"/>
          </w:tcPr>
          <w:p w14:paraId="08F36AA2" w14:textId="77777777" w:rsidR="008E63A1" w:rsidRDefault="006D4D2D" w:rsidP="00E72F74">
            <w:pPr>
              <w:pStyle w:val="Compact"/>
              <w:spacing w:before="0" w:after="0"/>
            </w:pPr>
            <w:r>
              <w:t>&lt;0.01</w:t>
            </w:r>
          </w:p>
        </w:tc>
      </w:tr>
      <w:tr w:rsidR="008E63A1" w14:paraId="7CEB586F" w14:textId="77777777">
        <w:tc>
          <w:tcPr>
            <w:tcW w:w="0" w:type="auto"/>
          </w:tcPr>
          <w:p w14:paraId="487183C3" w14:textId="77777777" w:rsidR="008E63A1" w:rsidRDefault="008E63A1" w:rsidP="00E72F74">
            <w:pPr>
              <w:spacing w:after="0"/>
            </w:pPr>
          </w:p>
        </w:tc>
        <w:tc>
          <w:tcPr>
            <w:tcW w:w="0" w:type="auto"/>
          </w:tcPr>
          <w:p w14:paraId="45D8B704" w14:textId="77777777" w:rsidR="008E63A1" w:rsidRDefault="008E63A1" w:rsidP="00E72F74">
            <w:pPr>
              <w:spacing w:after="0"/>
            </w:pPr>
          </w:p>
        </w:tc>
        <w:tc>
          <w:tcPr>
            <w:tcW w:w="0" w:type="auto"/>
          </w:tcPr>
          <w:p w14:paraId="25F1F2DD" w14:textId="77777777" w:rsidR="008E63A1" w:rsidRDefault="006D4D2D" w:rsidP="00E72F74">
            <w:pPr>
              <w:pStyle w:val="Compact"/>
              <w:spacing w:before="0" w:after="0"/>
            </w:pPr>
            <w:r>
              <w:t>class I obesity</w:t>
            </w:r>
          </w:p>
        </w:tc>
        <w:tc>
          <w:tcPr>
            <w:tcW w:w="0" w:type="auto"/>
          </w:tcPr>
          <w:p w14:paraId="4DFEDD07" w14:textId="77777777" w:rsidR="008E63A1" w:rsidRDefault="006D4D2D" w:rsidP="00E72F74">
            <w:pPr>
              <w:pStyle w:val="Compact"/>
              <w:spacing w:before="0" w:after="0"/>
              <w:jc w:val="right"/>
            </w:pPr>
            <w:r>
              <w:t>0.76</w:t>
            </w:r>
          </w:p>
        </w:tc>
        <w:tc>
          <w:tcPr>
            <w:tcW w:w="0" w:type="auto"/>
          </w:tcPr>
          <w:p w14:paraId="45724017" w14:textId="77777777" w:rsidR="008E63A1" w:rsidRDefault="006D4D2D" w:rsidP="00E72F74">
            <w:pPr>
              <w:pStyle w:val="Compact"/>
              <w:spacing w:before="0" w:after="0"/>
            </w:pPr>
            <w:r>
              <w:t>2.15 (1.88-2.46)</w:t>
            </w:r>
          </w:p>
        </w:tc>
        <w:tc>
          <w:tcPr>
            <w:tcW w:w="0" w:type="auto"/>
          </w:tcPr>
          <w:p w14:paraId="4B11976F" w14:textId="77777777" w:rsidR="008E63A1" w:rsidRDefault="006D4D2D" w:rsidP="00E72F74">
            <w:pPr>
              <w:pStyle w:val="Compact"/>
              <w:spacing w:before="0" w:after="0"/>
            </w:pPr>
            <w:r>
              <w:t>&lt;0.01</w:t>
            </w:r>
          </w:p>
        </w:tc>
      </w:tr>
      <w:tr w:rsidR="008E63A1" w14:paraId="5335DFD2" w14:textId="77777777">
        <w:tc>
          <w:tcPr>
            <w:tcW w:w="0" w:type="auto"/>
          </w:tcPr>
          <w:p w14:paraId="6BAC95BB" w14:textId="77777777" w:rsidR="008E63A1" w:rsidRDefault="008E63A1" w:rsidP="00E72F74">
            <w:pPr>
              <w:spacing w:after="0"/>
            </w:pPr>
          </w:p>
        </w:tc>
        <w:tc>
          <w:tcPr>
            <w:tcW w:w="0" w:type="auto"/>
          </w:tcPr>
          <w:p w14:paraId="56F90711" w14:textId="77777777" w:rsidR="008E63A1" w:rsidRDefault="008E63A1" w:rsidP="00E72F74">
            <w:pPr>
              <w:spacing w:after="0"/>
            </w:pPr>
          </w:p>
        </w:tc>
        <w:tc>
          <w:tcPr>
            <w:tcW w:w="0" w:type="auto"/>
          </w:tcPr>
          <w:p w14:paraId="2A90F2D1" w14:textId="77777777" w:rsidR="008E63A1" w:rsidRDefault="006D4D2D" w:rsidP="00E72F74">
            <w:pPr>
              <w:pStyle w:val="Compact"/>
              <w:spacing w:before="0" w:after="0"/>
            </w:pPr>
            <w:r>
              <w:t>class II-III obesity</w:t>
            </w:r>
          </w:p>
        </w:tc>
        <w:tc>
          <w:tcPr>
            <w:tcW w:w="0" w:type="auto"/>
          </w:tcPr>
          <w:p w14:paraId="15BFF506" w14:textId="77777777" w:rsidR="008E63A1" w:rsidRDefault="006D4D2D" w:rsidP="00E72F74">
            <w:pPr>
              <w:pStyle w:val="Compact"/>
              <w:spacing w:before="0" w:after="0"/>
              <w:jc w:val="right"/>
            </w:pPr>
            <w:r>
              <w:t>1.26</w:t>
            </w:r>
          </w:p>
        </w:tc>
        <w:tc>
          <w:tcPr>
            <w:tcW w:w="0" w:type="auto"/>
          </w:tcPr>
          <w:p w14:paraId="0027AA65" w14:textId="77777777" w:rsidR="008E63A1" w:rsidRDefault="006D4D2D" w:rsidP="00E72F74">
            <w:pPr>
              <w:pStyle w:val="Compact"/>
              <w:spacing w:before="0" w:after="0"/>
            </w:pPr>
            <w:r>
              <w:t>3.54 (3.01-4.16)</w:t>
            </w:r>
          </w:p>
        </w:tc>
        <w:tc>
          <w:tcPr>
            <w:tcW w:w="0" w:type="auto"/>
          </w:tcPr>
          <w:p w14:paraId="0CC0958C" w14:textId="77777777" w:rsidR="008E63A1" w:rsidRDefault="006D4D2D" w:rsidP="00E72F74">
            <w:pPr>
              <w:pStyle w:val="Compact"/>
              <w:spacing w:before="0" w:after="0"/>
            </w:pPr>
            <w:r>
              <w:t>&lt;0.01</w:t>
            </w:r>
          </w:p>
        </w:tc>
      </w:tr>
      <w:tr w:rsidR="008E63A1" w14:paraId="3FD58117" w14:textId="77777777">
        <w:tc>
          <w:tcPr>
            <w:tcW w:w="0" w:type="auto"/>
          </w:tcPr>
          <w:p w14:paraId="54D859D7" w14:textId="77777777" w:rsidR="008E63A1" w:rsidRDefault="008E63A1" w:rsidP="00E72F74">
            <w:pPr>
              <w:spacing w:after="0"/>
            </w:pPr>
          </w:p>
        </w:tc>
        <w:tc>
          <w:tcPr>
            <w:tcW w:w="0" w:type="auto"/>
          </w:tcPr>
          <w:p w14:paraId="0AFB6081" w14:textId="77777777" w:rsidR="008E63A1" w:rsidRDefault="006D4D2D" w:rsidP="00E72F74">
            <w:pPr>
              <w:pStyle w:val="Compact"/>
              <w:spacing w:before="0" w:after="0"/>
            </w:pPr>
            <w:r>
              <w:t>C</w:t>
            </w:r>
            <w:ins w:id="122" w:author="Nils Hailer" w:date="2020-06-05T12:40:00Z">
              <w:r w:rsidR="00AC0580">
                <w:t>NS</w:t>
              </w:r>
            </w:ins>
            <w:del w:id="123" w:author="Nils Hailer" w:date="2020-06-05T12:40:00Z">
              <w:r w:rsidDel="00AC0580">
                <w:delText>ns</w:delText>
              </w:r>
            </w:del>
            <w:r>
              <w:t xml:space="preserve"> disease</w:t>
            </w:r>
          </w:p>
        </w:tc>
        <w:tc>
          <w:tcPr>
            <w:tcW w:w="0" w:type="auto"/>
          </w:tcPr>
          <w:p w14:paraId="68B1EEB5" w14:textId="77777777" w:rsidR="008E63A1" w:rsidRDefault="008E63A1" w:rsidP="00E72F74">
            <w:pPr>
              <w:spacing w:after="0"/>
            </w:pPr>
          </w:p>
        </w:tc>
        <w:tc>
          <w:tcPr>
            <w:tcW w:w="0" w:type="auto"/>
          </w:tcPr>
          <w:p w14:paraId="0D1F784A" w14:textId="77777777" w:rsidR="008E63A1" w:rsidRDefault="006D4D2D" w:rsidP="00E72F74">
            <w:pPr>
              <w:pStyle w:val="Compact"/>
              <w:spacing w:before="0" w:after="0"/>
              <w:jc w:val="right"/>
            </w:pPr>
            <w:r>
              <w:t>0.37</w:t>
            </w:r>
          </w:p>
        </w:tc>
        <w:tc>
          <w:tcPr>
            <w:tcW w:w="0" w:type="auto"/>
          </w:tcPr>
          <w:p w14:paraId="0B565CE4" w14:textId="77777777" w:rsidR="008E63A1" w:rsidRDefault="006D4D2D" w:rsidP="00E72F74">
            <w:pPr>
              <w:pStyle w:val="Compact"/>
              <w:spacing w:before="0" w:after="0"/>
            </w:pPr>
            <w:r>
              <w:t>1.44 (1.30-1.60)</w:t>
            </w:r>
          </w:p>
        </w:tc>
        <w:tc>
          <w:tcPr>
            <w:tcW w:w="0" w:type="auto"/>
          </w:tcPr>
          <w:p w14:paraId="0B365E8A" w14:textId="77777777" w:rsidR="008E63A1" w:rsidRDefault="006D4D2D" w:rsidP="00E72F74">
            <w:pPr>
              <w:pStyle w:val="Compact"/>
              <w:spacing w:before="0" w:after="0"/>
            </w:pPr>
            <w:r>
              <w:t>&lt;0.01</w:t>
            </w:r>
          </w:p>
        </w:tc>
      </w:tr>
      <w:tr w:rsidR="008E63A1" w14:paraId="503B5BA1" w14:textId="77777777">
        <w:tc>
          <w:tcPr>
            <w:tcW w:w="0" w:type="auto"/>
          </w:tcPr>
          <w:p w14:paraId="7CC62897" w14:textId="77777777" w:rsidR="008E63A1" w:rsidRDefault="008E63A1" w:rsidP="00E72F74">
            <w:pPr>
              <w:spacing w:after="0"/>
            </w:pPr>
          </w:p>
        </w:tc>
        <w:tc>
          <w:tcPr>
            <w:tcW w:w="0" w:type="auto"/>
          </w:tcPr>
          <w:p w14:paraId="591035DF" w14:textId="77777777" w:rsidR="008E63A1" w:rsidRDefault="006D4D2D" w:rsidP="00E72F74">
            <w:pPr>
              <w:pStyle w:val="Compact"/>
              <w:spacing w:before="0" w:after="0"/>
            </w:pPr>
            <w:r>
              <w:t>Diagnosis</w:t>
            </w:r>
          </w:p>
        </w:tc>
        <w:tc>
          <w:tcPr>
            <w:tcW w:w="0" w:type="auto"/>
          </w:tcPr>
          <w:p w14:paraId="5DEF8028" w14:textId="77777777" w:rsidR="008E63A1" w:rsidRDefault="006D4D2D" w:rsidP="00E72F74">
            <w:pPr>
              <w:pStyle w:val="Compact"/>
              <w:spacing w:before="0" w:after="0"/>
            </w:pPr>
            <w:r>
              <w:t>Primary osteoarthritis</w:t>
            </w:r>
          </w:p>
        </w:tc>
        <w:tc>
          <w:tcPr>
            <w:tcW w:w="0" w:type="auto"/>
          </w:tcPr>
          <w:p w14:paraId="481457B2" w14:textId="77777777" w:rsidR="008E63A1" w:rsidRDefault="006D4D2D" w:rsidP="00E72F74">
            <w:pPr>
              <w:pStyle w:val="Compact"/>
              <w:spacing w:before="0" w:after="0"/>
              <w:jc w:val="right"/>
            </w:pPr>
            <w:r>
              <w:t>0.00</w:t>
            </w:r>
          </w:p>
        </w:tc>
        <w:tc>
          <w:tcPr>
            <w:tcW w:w="0" w:type="auto"/>
          </w:tcPr>
          <w:p w14:paraId="4F752759" w14:textId="77777777" w:rsidR="008E63A1" w:rsidRDefault="006D4D2D" w:rsidP="00E72F74">
            <w:pPr>
              <w:pStyle w:val="Compact"/>
              <w:spacing w:before="0" w:after="0"/>
            </w:pPr>
            <w:r>
              <w:t>(baseline)</w:t>
            </w:r>
          </w:p>
        </w:tc>
        <w:tc>
          <w:tcPr>
            <w:tcW w:w="0" w:type="auto"/>
          </w:tcPr>
          <w:p w14:paraId="5C735972" w14:textId="77777777" w:rsidR="008E63A1" w:rsidRDefault="008E63A1" w:rsidP="00E72F74">
            <w:pPr>
              <w:spacing w:after="0"/>
            </w:pPr>
          </w:p>
        </w:tc>
      </w:tr>
      <w:tr w:rsidR="008E63A1" w14:paraId="3D7795BF" w14:textId="77777777">
        <w:tc>
          <w:tcPr>
            <w:tcW w:w="0" w:type="auto"/>
          </w:tcPr>
          <w:p w14:paraId="10371AF0" w14:textId="77777777" w:rsidR="008E63A1" w:rsidRDefault="008E63A1" w:rsidP="00E72F74">
            <w:pPr>
              <w:spacing w:after="0"/>
            </w:pPr>
          </w:p>
        </w:tc>
        <w:tc>
          <w:tcPr>
            <w:tcW w:w="0" w:type="auto"/>
          </w:tcPr>
          <w:p w14:paraId="2D112ECC" w14:textId="77777777" w:rsidR="008E63A1" w:rsidRDefault="008E63A1" w:rsidP="00E72F74">
            <w:pPr>
              <w:spacing w:after="0"/>
            </w:pPr>
          </w:p>
        </w:tc>
        <w:tc>
          <w:tcPr>
            <w:tcW w:w="0" w:type="auto"/>
          </w:tcPr>
          <w:p w14:paraId="073D1823" w14:textId="77777777" w:rsidR="008E63A1" w:rsidRDefault="006D4D2D" w:rsidP="00E72F74">
            <w:pPr>
              <w:pStyle w:val="Compact"/>
              <w:spacing w:before="0" w:after="0"/>
            </w:pPr>
            <w:r>
              <w:t>Sequelae after childhood hip disease</w:t>
            </w:r>
          </w:p>
        </w:tc>
        <w:tc>
          <w:tcPr>
            <w:tcW w:w="0" w:type="auto"/>
          </w:tcPr>
          <w:p w14:paraId="4DD3A9E4" w14:textId="77777777" w:rsidR="008E63A1" w:rsidRDefault="006D4D2D" w:rsidP="00E72F74">
            <w:pPr>
              <w:pStyle w:val="Compact"/>
              <w:spacing w:before="0" w:after="0"/>
              <w:jc w:val="right"/>
            </w:pPr>
            <w:r>
              <w:t>0.16</w:t>
            </w:r>
          </w:p>
        </w:tc>
        <w:tc>
          <w:tcPr>
            <w:tcW w:w="0" w:type="auto"/>
          </w:tcPr>
          <w:p w14:paraId="4C296BFD" w14:textId="77777777" w:rsidR="008E63A1" w:rsidRDefault="006D4D2D" w:rsidP="00E72F74">
            <w:pPr>
              <w:pStyle w:val="Compact"/>
              <w:spacing w:before="0" w:after="0"/>
            </w:pPr>
            <w:r>
              <w:t>1.18 (0.84-1.60)</w:t>
            </w:r>
          </w:p>
        </w:tc>
        <w:tc>
          <w:tcPr>
            <w:tcW w:w="0" w:type="auto"/>
          </w:tcPr>
          <w:p w14:paraId="6C20B2C8" w14:textId="77777777" w:rsidR="008E63A1" w:rsidRDefault="006D4D2D" w:rsidP="00E72F74">
            <w:pPr>
              <w:pStyle w:val="Compact"/>
              <w:spacing w:before="0" w:after="0"/>
            </w:pPr>
            <w:r>
              <w:t>0.31</w:t>
            </w:r>
          </w:p>
        </w:tc>
      </w:tr>
      <w:tr w:rsidR="008E63A1" w14:paraId="2A4B37E9" w14:textId="77777777">
        <w:tc>
          <w:tcPr>
            <w:tcW w:w="0" w:type="auto"/>
          </w:tcPr>
          <w:p w14:paraId="2FB89A3A" w14:textId="77777777" w:rsidR="008E63A1" w:rsidRDefault="008E63A1" w:rsidP="00E72F74">
            <w:pPr>
              <w:spacing w:after="0"/>
            </w:pPr>
          </w:p>
        </w:tc>
        <w:tc>
          <w:tcPr>
            <w:tcW w:w="0" w:type="auto"/>
          </w:tcPr>
          <w:p w14:paraId="580174BE" w14:textId="77777777" w:rsidR="008E63A1" w:rsidRDefault="008E63A1" w:rsidP="00E72F74">
            <w:pPr>
              <w:spacing w:after="0"/>
            </w:pPr>
          </w:p>
        </w:tc>
        <w:tc>
          <w:tcPr>
            <w:tcW w:w="0" w:type="auto"/>
          </w:tcPr>
          <w:p w14:paraId="4AE8766A" w14:textId="77777777" w:rsidR="008E63A1" w:rsidRDefault="006D4D2D" w:rsidP="00E72F74">
            <w:pPr>
              <w:pStyle w:val="Compact"/>
              <w:spacing w:before="0" w:after="0"/>
            </w:pPr>
            <w:r>
              <w:t>Avascular necrosis of the femoral head (AVN)</w:t>
            </w:r>
          </w:p>
        </w:tc>
        <w:tc>
          <w:tcPr>
            <w:tcW w:w="0" w:type="auto"/>
          </w:tcPr>
          <w:p w14:paraId="53138EBB" w14:textId="77777777" w:rsidR="008E63A1" w:rsidRDefault="006D4D2D" w:rsidP="00E72F74">
            <w:pPr>
              <w:pStyle w:val="Compact"/>
              <w:spacing w:before="0" w:after="0"/>
              <w:jc w:val="right"/>
            </w:pPr>
            <w:r>
              <w:t>0.47</w:t>
            </w:r>
          </w:p>
        </w:tc>
        <w:tc>
          <w:tcPr>
            <w:tcW w:w="0" w:type="auto"/>
          </w:tcPr>
          <w:p w14:paraId="30578E0D" w14:textId="77777777" w:rsidR="008E63A1" w:rsidRDefault="006D4D2D" w:rsidP="00E72F74">
            <w:pPr>
              <w:pStyle w:val="Compact"/>
              <w:spacing w:before="0" w:after="0"/>
            </w:pPr>
            <w:r>
              <w:t>1.59 (1.22-2.05)</w:t>
            </w:r>
          </w:p>
        </w:tc>
        <w:tc>
          <w:tcPr>
            <w:tcW w:w="0" w:type="auto"/>
          </w:tcPr>
          <w:p w14:paraId="29F154B4" w14:textId="77777777" w:rsidR="008E63A1" w:rsidRDefault="006D4D2D" w:rsidP="00E72F74">
            <w:pPr>
              <w:pStyle w:val="Compact"/>
              <w:spacing w:before="0" w:after="0"/>
            </w:pPr>
            <w:r>
              <w:t>&lt;0.01</w:t>
            </w:r>
          </w:p>
        </w:tc>
      </w:tr>
      <w:tr w:rsidR="008E63A1" w14:paraId="12F13064" w14:textId="77777777">
        <w:tc>
          <w:tcPr>
            <w:tcW w:w="0" w:type="auto"/>
          </w:tcPr>
          <w:p w14:paraId="22ACBA2A" w14:textId="77777777" w:rsidR="008E63A1" w:rsidRDefault="008E63A1" w:rsidP="00E72F74">
            <w:pPr>
              <w:spacing w:after="0"/>
            </w:pPr>
          </w:p>
        </w:tc>
        <w:tc>
          <w:tcPr>
            <w:tcW w:w="0" w:type="auto"/>
          </w:tcPr>
          <w:p w14:paraId="576EB2E6" w14:textId="77777777" w:rsidR="008E63A1" w:rsidRDefault="008E63A1" w:rsidP="00E72F74">
            <w:pPr>
              <w:spacing w:after="0"/>
            </w:pPr>
          </w:p>
        </w:tc>
        <w:tc>
          <w:tcPr>
            <w:tcW w:w="0" w:type="auto"/>
          </w:tcPr>
          <w:p w14:paraId="4CD212FF" w14:textId="77777777" w:rsidR="008E63A1" w:rsidRDefault="006D4D2D" w:rsidP="00E72F74">
            <w:pPr>
              <w:pStyle w:val="Compact"/>
              <w:spacing w:before="0" w:after="0"/>
            </w:pPr>
            <w:r>
              <w:t>Secondary osteoarthritis</w:t>
            </w:r>
          </w:p>
        </w:tc>
        <w:tc>
          <w:tcPr>
            <w:tcW w:w="0" w:type="auto"/>
          </w:tcPr>
          <w:p w14:paraId="322F9AA0" w14:textId="77777777" w:rsidR="008E63A1" w:rsidRDefault="006D4D2D" w:rsidP="00E72F74">
            <w:pPr>
              <w:pStyle w:val="Compact"/>
              <w:spacing w:before="0" w:after="0"/>
              <w:jc w:val="right"/>
            </w:pPr>
            <w:r>
              <w:t>0.59</w:t>
            </w:r>
          </w:p>
        </w:tc>
        <w:tc>
          <w:tcPr>
            <w:tcW w:w="0" w:type="auto"/>
          </w:tcPr>
          <w:p w14:paraId="674BCBBB" w14:textId="77777777" w:rsidR="008E63A1" w:rsidRDefault="006D4D2D" w:rsidP="00E72F74">
            <w:pPr>
              <w:pStyle w:val="Compact"/>
              <w:spacing w:before="0" w:after="0"/>
            </w:pPr>
            <w:r>
              <w:t>1.81 (1.54-2.12)</w:t>
            </w:r>
          </w:p>
        </w:tc>
        <w:tc>
          <w:tcPr>
            <w:tcW w:w="0" w:type="auto"/>
          </w:tcPr>
          <w:p w14:paraId="61D3BC71" w14:textId="77777777" w:rsidR="008E63A1" w:rsidRDefault="006D4D2D" w:rsidP="00E72F74">
            <w:pPr>
              <w:pStyle w:val="Compact"/>
              <w:spacing w:before="0" w:after="0"/>
            </w:pPr>
            <w:r>
              <w:t>&lt;0.01</w:t>
            </w:r>
          </w:p>
        </w:tc>
      </w:tr>
      <w:tr w:rsidR="008E63A1" w14:paraId="5EA226E3" w14:textId="77777777">
        <w:tc>
          <w:tcPr>
            <w:tcW w:w="0" w:type="auto"/>
          </w:tcPr>
          <w:p w14:paraId="49DA3109" w14:textId="77777777" w:rsidR="008E63A1" w:rsidRDefault="008E63A1" w:rsidP="00E72F74">
            <w:pPr>
              <w:spacing w:after="0"/>
            </w:pPr>
          </w:p>
        </w:tc>
        <w:tc>
          <w:tcPr>
            <w:tcW w:w="0" w:type="auto"/>
          </w:tcPr>
          <w:p w14:paraId="529815C3" w14:textId="77777777" w:rsidR="008E63A1" w:rsidRDefault="008E63A1" w:rsidP="00E72F74">
            <w:pPr>
              <w:spacing w:after="0"/>
            </w:pPr>
          </w:p>
        </w:tc>
        <w:tc>
          <w:tcPr>
            <w:tcW w:w="0" w:type="auto"/>
          </w:tcPr>
          <w:p w14:paraId="2F87BE78" w14:textId="77777777" w:rsidR="008E63A1" w:rsidRDefault="006D4D2D" w:rsidP="00E72F74">
            <w:pPr>
              <w:pStyle w:val="Compact"/>
              <w:spacing w:before="0" w:after="0"/>
            </w:pPr>
            <w:r>
              <w:t>Inflammatory joint disease</w:t>
            </w:r>
          </w:p>
        </w:tc>
        <w:tc>
          <w:tcPr>
            <w:tcW w:w="0" w:type="auto"/>
          </w:tcPr>
          <w:p w14:paraId="05A2D944" w14:textId="77777777" w:rsidR="008E63A1" w:rsidRDefault="006D4D2D" w:rsidP="00E72F74">
            <w:pPr>
              <w:pStyle w:val="Compact"/>
              <w:spacing w:before="0" w:after="0"/>
              <w:jc w:val="right"/>
            </w:pPr>
            <w:r>
              <w:t>0.81</w:t>
            </w:r>
          </w:p>
        </w:tc>
        <w:tc>
          <w:tcPr>
            <w:tcW w:w="0" w:type="auto"/>
          </w:tcPr>
          <w:p w14:paraId="5375A6BF" w14:textId="77777777" w:rsidR="008E63A1" w:rsidRDefault="006D4D2D" w:rsidP="00E72F74">
            <w:pPr>
              <w:pStyle w:val="Compact"/>
              <w:spacing w:before="0" w:after="0"/>
            </w:pPr>
            <w:r>
              <w:t>2.24 (1.68-2.93)</w:t>
            </w:r>
          </w:p>
        </w:tc>
        <w:tc>
          <w:tcPr>
            <w:tcW w:w="0" w:type="auto"/>
          </w:tcPr>
          <w:p w14:paraId="638ACB32" w14:textId="77777777" w:rsidR="008E63A1" w:rsidRDefault="006D4D2D" w:rsidP="00E72F74">
            <w:pPr>
              <w:pStyle w:val="Compact"/>
              <w:spacing w:before="0" w:after="0"/>
            </w:pPr>
            <w:r>
              <w:t>&lt;0.01</w:t>
            </w:r>
          </w:p>
        </w:tc>
      </w:tr>
      <w:tr w:rsidR="008E63A1" w14:paraId="74D0932F" w14:textId="77777777">
        <w:tc>
          <w:tcPr>
            <w:tcW w:w="0" w:type="auto"/>
          </w:tcPr>
          <w:p w14:paraId="0DBAB79F" w14:textId="77777777" w:rsidR="008E63A1" w:rsidRDefault="008E63A1" w:rsidP="00E72F74">
            <w:pPr>
              <w:spacing w:after="0"/>
            </w:pPr>
          </w:p>
        </w:tc>
        <w:tc>
          <w:tcPr>
            <w:tcW w:w="0" w:type="auto"/>
          </w:tcPr>
          <w:p w14:paraId="4F230A7B" w14:textId="77777777" w:rsidR="008E63A1" w:rsidRDefault="006D4D2D" w:rsidP="00E72F74">
            <w:pPr>
              <w:pStyle w:val="Compact"/>
              <w:spacing w:before="0" w:after="0"/>
            </w:pPr>
            <w:r>
              <w:t>Psoriasis</w:t>
            </w:r>
          </w:p>
        </w:tc>
        <w:tc>
          <w:tcPr>
            <w:tcW w:w="0" w:type="auto"/>
          </w:tcPr>
          <w:p w14:paraId="0E55E19C" w14:textId="77777777" w:rsidR="008E63A1" w:rsidRDefault="008E63A1" w:rsidP="00E72F74">
            <w:pPr>
              <w:spacing w:after="0"/>
            </w:pPr>
          </w:p>
        </w:tc>
        <w:tc>
          <w:tcPr>
            <w:tcW w:w="0" w:type="auto"/>
          </w:tcPr>
          <w:p w14:paraId="0FBCD7BF" w14:textId="77777777" w:rsidR="008E63A1" w:rsidRDefault="006D4D2D" w:rsidP="00E72F74">
            <w:pPr>
              <w:pStyle w:val="Compact"/>
              <w:spacing w:before="0" w:after="0"/>
              <w:jc w:val="right"/>
            </w:pPr>
            <w:r>
              <w:t>0.47</w:t>
            </w:r>
          </w:p>
        </w:tc>
        <w:tc>
          <w:tcPr>
            <w:tcW w:w="0" w:type="auto"/>
          </w:tcPr>
          <w:p w14:paraId="5AAD6518" w14:textId="77777777" w:rsidR="008E63A1" w:rsidRDefault="006D4D2D" w:rsidP="00E72F74">
            <w:pPr>
              <w:pStyle w:val="Compact"/>
              <w:spacing w:before="0" w:after="0"/>
            </w:pPr>
            <w:r>
              <w:t>1.61 (1.08-2.29)</w:t>
            </w:r>
          </w:p>
        </w:tc>
        <w:tc>
          <w:tcPr>
            <w:tcW w:w="0" w:type="auto"/>
          </w:tcPr>
          <w:p w14:paraId="490C3817" w14:textId="77777777" w:rsidR="008E63A1" w:rsidRDefault="006D4D2D" w:rsidP="00E72F74">
            <w:pPr>
              <w:pStyle w:val="Compact"/>
              <w:spacing w:before="0" w:after="0"/>
            </w:pPr>
            <w:r>
              <w:t>0.01</w:t>
            </w:r>
          </w:p>
        </w:tc>
      </w:tr>
      <w:tr w:rsidR="008E63A1" w14:paraId="1ED4EFE5" w14:textId="77777777">
        <w:tc>
          <w:tcPr>
            <w:tcW w:w="0" w:type="auto"/>
          </w:tcPr>
          <w:p w14:paraId="00AB6132" w14:textId="77777777" w:rsidR="008E63A1" w:rsidRDefault="008E63A1" w:rsidP="00E72F74">
            <w:pPr>
              <w:spacing w:after="0"/>
            </w:pPr>
          </w:p>
        </w:tc>
        <w:tc>
          <w:tcPr>
            <w:tcW w:w="0" w:type="auto"/>
          </w:tcPr>
          <w:p w14:paraId="49BC7D07" w14:textId="77777777" w:rsidR="008E63A1" w:rsidRDefault="006D4D2D" w:rsidP="00E72F74">
            <w:pPr>
              <w:pStyle w:val="Compact"/>
              <w:spacing w:before="0" w:after="0"/>
            </w:pPr>
            <w:r>
              <w:t>Sex</w:t>
            </w:r>
          </w:p>
        </w:tc>
        <w:tc>
          <w:tcPr>
            <w:tcW w:w="0" w:type="auto"/>
          </w:tcPr>
          <w:p w14:paraId="5F15426B" w14:textId="77777777" w:rsidR="008E63A1" w:rsidRDefault="006D4D2D" w:rsidP="00E72F74">
            <w:pPr>
              <w:pStyle w:val="Compact"/>
              <w:spacing w:before="0" w:after="0"/>
            </w:pPr>
            <w:r>
              <w:t>Female</w:t>
            </w:r>
          </w:p>
        </w:tc>
        <w:tc>
          <w:tcPr>
            <w:tcW w:w="0" w:type="auto"/>
          </w:tcPr>
          <w:p w14:paraId="4DA1F61C" w14:textId="77777777" w:rsidR="008E63A1" w:rsidRDefault="006D4D2D" w:rsidP="00E72F74">
            <w:pPr>
              <w:pStyle w:val="Compact"/>
              <w:spacing w:before="0" w:after="0"/>
              <w:jc w:val="right"/>
            </w:pPr>
            <w:r>
              <w:t>0.00</w:t>
            </w:r>
          </w:p>
        </w:tc>
        <w:tc>
          <w:tcPr>
            <w:tcW w:w="0" w:type="auto"/>
          </w:tcPr>
          <w:p w14:paraId="596B77F2" w14:textId="77777777" w:rsidR="008E63A1" w:rsidRDefault="006D4D2D" w:rsidP="00E72F74">
            <w:pPr>
              <w:pStyle w:val="Compact"/>
              <w:spacing w:before="0" w:after="0"/>
            </w:pPr>
            <w:r>
              <w:t>(baseline)</w:t>
            </w:r>
          </w:p>
        </w:tc>
        <w:tc>
          <w:tcPr>
            <w:tcW w:w="0" w:type="auto"/>
          </w:tcPr>
          <w:p w14:paraId="0AE56EB6" w14:textId="77777777" w:rsidR="008E63A1" w:rsidRDefault="008E63A1" w:rsidP="00E72F74">
            <w:pPr>
              <w:spacing w:after="0"/>
            </w:pPr>
          </w:p>
        </w:tc>
      </w:tr>
      <w:tr w:rsidR="008E63A1" w14:paraId="55DCDA75" w14:textId="77777777" w:rsidTr="00E72F74">
        <w:tc>
          <w:tcPr>
            <w:tcW w:w="0" w:type="auto"/>
            <w:tcBorders>
              <w:bottom w:val="single" w:sz="4" w:space="0" w:color="auto"/>
            </w:tcBorders>
          </w:tcPr>
          <w:p w14:paraId="6A03EB5F" w14:textId="77777777" w:rsidR="008E63A1" w:rsidRDefault="008E63A1" w:rsidP="00E72F74">
            <w:pPr>
              <w:spacing w:after="0"/>
            </w:pPr>
          </w:p>
        </w:tc>
        <w:tc>
          <w:tcPr>
            <w:tcW w:w="0" w:type="auto"/>
            <w:tcBorders>
              <w:bottom w:val="single" w:sz="4" w:space="0" w:color="auto"/>
            </w:tcBorders>
          </w:tcPr>
          <w:p w14:paraId="33698AC8" w14:textId="77777777" w:rsidR="008E63A1" w:rsidRDefault="008E63A1" w:rsidP="00E72F74">
            <w:pPr>
              <w:spacing w:after="0"/>
            </w:pPr>
          </w:p>
        </w:tc>
        <w:tc>
          <w:tcPr>
            <w:tcW w:w="0" w:type="auto"/>
            <w:tcBorders>
              <w:bottom w:val="single" w:sz="4" w:space="0" w:color="auto"/>
            </w:tcBorders>
          </w:tcPr>
          <w:p w14:paraId="72FDEA61" w14:textId="77777777" w:rsidR="008E63A1" w:rsidRDefault="006D4D2D" w:rsidP="00E72F74">
            <w:pPr>
              <w:pStyle w:val="Compact"/>
              <w:spacing w:before="0" w:after="0"/>
            </w:pPr>
            <w:r>
              <w:t>Male</w:t>
            </w:r>
          </w:p>
        </w:tc>
        <w:tc>
          <w:tcPr>
            <w:tcW w:w="0" w:type="auto"/>
            <w:tcBorders>
              <w:bottom w:val="single" w:sz="4" w:space="0" w:color="auto"/>
            </w:tcBorders>
          </w:tcPr>
          <w:p w14:paraId="12156F45" w14:textId="77777777" w:rsidR="008E63A1" w:rsidRDefault="006D4D2D" w:rsidP="00E72F74">
            <w:pPr>
              <w:pStyle w:val="Compact"/>
              <w:spacing w:before="0" w:after="0"/>
              <w:jc w:val="right"/>
            </w:pPr>
            <w:r>
              <w:t>0.38</w:t>
            </w:r>
          </w:p>
        </w:tc>
        <w:tc>
          <w:tcPr>
            <w:tcW w:w="0" w:type="auto"/>
            <w:tcBorders>
              <w:bottom w:val="single" w:sz="4" w:space="0" w:color="auto"/>
            </w:tcBorders>
          </w:tcPr>
          <w:p w14:paraId="5B5A706C" w14:textId="77777777" w:rsidR="008E63A1" w:rsidRDefault="006D4D2D" w:rsidP="00E72F74">
            <w:pPr>
              <w:pStyle w:val="Compact"/>
              <w:spacing w:before="0" w:after="0"/>
            </w:pPr>
            <w:r>
              <w:t>1.46 (1.33-1.60)</w:t>
            </w:r>
          </w:p>
        </w:tc>
        <w:tc>
          <w:tcPr>
            <w:tcW w:w="0" w:type="auto"/>
            <w:tcBorders>
              <w:bottom w:val="single" w:sz="4" w:space="0" w:color="auto"/>
            </w:tcBorders>
          </w:tcPr>
          <w:p w14:paraId="3797CE94" w14:textId="77777777" w:rsidR="008E63A1" w:rsidRDefault="006D4D2D" w:rsidP="00E72F74">
            <w:pPr>
              <w:pStyle w:val="Compact"/>
              <w:spacing w:before="0" w:after="0"/>
            </w:pPr>
            <w:r>
              <w:t>&lt;0.01</w:t>
            </w:r>
          </w:p>
        </w:tc>
      </w:tr>
      <w:tr w:rsidR="008E63A1" w14:paraId="4BA53B3E" w14:textId="77777777" w:rsidTr="00E72F74">
        <w:tc>
          <w:tcPr>
            <w:tcW w:w="0" w:type="auto"/>
            <w:tcBorders>
              <w:top w:val="single" w:sz="4" w:space="0" w:color="auto"/>
            </w:tcBorders>
          </w:tcPr>
          <w:p w14:paraId="14B59A6A" w14:textId="77777777" w:rsidR="008E63A1" w:rsidRDefault="006D4D2D" w:rsidP="00E72F74">
            <w:pPr>
              <w:pStyle w:val="Compact"/>
              <w:spacing w:before="0" w:after="0"/>
            </w:pPr>
            <w:r>
              <w:t>2 years</w:t>
            </w:r>
          </w:p>
        </w:tc>
        <w:tc>
          <w:tcPr>
            <w:tcW w:w="0" w:type="auto"/>
            <w:tcBorders>
              <w:top w:val="single" w:sz="4" w:space="0" w:color="auto"/>
            </w:tcBorders>
          </w:tcPr>
          <w:p w14:paraId="15F19B2B" w14:textId="77777777" w:rsidR="008E63A1" w:rsidRDefault="006D4D2D" w:rsidP="00E72F74">
            <w:pPr>
              <w:pStyle w:val="Compact"/>
              <w:spacing w:before="0" w:after="0"/>
            </w:pPr>
            <w:r>
              <w:t>(Intercept)</w:t>
            </w:r>
          </w:p>
        </w:tc>
        <w:tc>
          <w:tcPr>
            <w:tcW w:w="0" w:type="auto"/>
            <w:tcBorders>
              <w:top w:val="single" w:sz="4" w:space="0" w:color="auto"/>
            </w:tcBorders>
          </w:tcPr>
          <w:p w14:paraId="70DA7F1C" w14:textId="77777777" w:rsidR="008E63A1" w:rsidRDefault="008E63A1" w:rsidP="00E72F74">
            <w:pPr>
              <w:spacing w:after="0"/>
            </w:pPr>
          </w:p>
        </w:tc>
        <w:tc>
          <w:tcPr>
            <w:tcW w:w="0" w:type="auto"/>
            <w:tcBorders>
              <w:top w:val="single" w:sz="4" w:space="0" w:color="auto"/>
            </w:tcBorders>
          </w:tcPr>
          <w:p w14:paraId="094B41BF" w14:textId="77777777" w:rsidR="008E63A1" w:rsidRDefault="006D4D2D" w:rsidP="00E72F74">
            <w:pPr>
              <w:pStyle w:val="Compact"/>
              <w:spacing w:before="0" w:after="0"/>
              <w:jc w:val="right"/>
            </w:pPr>
            <w:r>
              <w:t>-4.49</w:t>
            </w:r>
          </w:p>
        </w:tc>
        <w:tc>
          <w:tcPr>
            <w:tcW w:w="0" w:type="auto"/>
            <w:tcBorders>
              <w:top w:val="single" w:sz="4" w:space="0" w:color="auto"/>
            </w:tcBorders>
          </w:tcPr>
          <w:p w14:paraId="2725F782" w14:textId="77777777" w:rsidR="008E63A1" w:rsidRDefault="008E63A1" w:rsidP="00E72F74">
            <w:pPr>
              <w:spacing w:after="0"/>
            </w:pPr>
          </w:p>
        </w:tc>
        <w:tc>
          <w:tcPr>
            <w:tcW w:w="0" w:type="auto"/>
            <w:tcBorders>
              <w:top w:val="single" w:sz="4" w:space="0" w:color="auto"/>
            </w:tcBorders>
          </w:tcPr>
          <w:p w14:paraId="7694F5C3" w14:textId="77777777" w:rsidR="008E63A1" w:rsidRDefault="008E63A1" w:rsidP="00E72F74">
            <w:pPr>
              <w:spacing w:after="0"/>
            </w:pPr>
          </w:p>
        </w:tc>
      </w:tr>
      <w:tr w:rsidR="008E63A1" w14:paraId="7FF6E43B" w14:textId="77777777">
        <w:tc>
          <w:tcPr>
            <w:tcW w:w="0" w:type="auto"/>
          </w:tcPr>
          <w:p w14:paraId="1CDE87AD" w14:textId="77777777" w:rsidR="008E63A1" w:rsidRDefault="008E63A1" w:rsidP="00E72F74">
            <w:pPr>
              <w:spacing w:after="0"/>
            </w:pPr>
          </w:p>
        </w:tc>
        <w:tc>
          <w:tcPr>
            <w:tcW w:w="0" w:type="auto"/>
          </w:tcPr>
          <w:p w14:paraId="2007BCA2" w14:textId="77777777" w:rsidR="008E63A1" w:rsidRDefault="006D4D2D" w:rsidP="00E72F74">
            <w:pPr>
              <w:pStyle w:val="Compact"/>
              <w:spacing w:before="0" w:after="0"/>
            </w:pPr>
            <w:r>
              <w:t>ASA class</w:t>
            </w:r>
          </w:p>
        </w:tc>
        <w:tc>
          <w:tcPr>
            <w:tcW w:w="0" w:type="auto"/>
          </w:tcPr>
          <w:p w14:paraId="63DC62F3" w14:textId="77777777" w:rsidR="008E63A1" w:rsidRDefault="006D4D2D" w:rsidP="00E72F74">
            <w:pPr>
              <w:pStyle w:val="Compact"/>
              <w:spacing w:before="0" w:after="0"/>
            </w:pPr>
            <w:r>
              <w:t>I</w:t>
            </w:r>
          </w:p>
        </w:tc>
        <w:tc>
          <w:tcPr>
            <w:tcW w:w="0" w:type="auto"/>
          </w:tcPr>
          <w:p w14:paraId="18CCE4CA" w14:textId="77777777" w:rsidR="008E63A1" w:rsidRDefault="006D4D2D" w:rsidP="00E72F74">
            <w:pPr>
              <w:pStyle w:val="Compact"/>
              <w:spacing w:before="0" w:after="0"/>
              <w:jc w:val="right"/>
            </w:pPr>
            <w:r>
              <w:t>0.00</w:t>
            </w:r>
          </w:p>
        </w:tc>
        <w:tc>
          <w:tcPr>
            <w:tcW w:w="0" w:type="auto"/>
          </w:tcPr>
          <w:p w14:paraId="0771CB10" w14:textId="77777777" w:rsidR="008E63A1" w:rsidRDefault="006D4D2D" w:rsidP="00E72F74">
            <w:pPr>
              <w:pStyle w:val="Compact"/>
              <w:spacing w:before="0" w:after="0"/>
            </w:pPr>
            <w:r>
              <w:t>(baseline)</w:t>
            </w:r>
          </w:p>
        </w:tc>
        <w:tc>
          <w:tcPr>
            <w:tcW w:w="0" w:type="auto"/>
          </w:tcPr>
          <w:p w14:paraId="3387E8B3" w14:textId="77777777" w:rsidR="008E63A1" w:rsidRDefault="008E63A1" w:rsidP="00E72F74">
            <w:pPr>
              <w:spacing w:after="0"/>
            </w:pPr>
          </w:p>
        </w:tc>
      </w:tr>
      <w:tr w:rsidR="008E63A1" w14:paraId="742AD0AF" w14:textId="77777777">
        <w:tc>
          <w:tcPr>
            <w:tcW w:w="0" w:type="auto"/>
          </w:tcPr>
          <w:p w14:paraId="3D9E9708" w14:textId="77777777" w:rsidR="008E63A1" w:rsidRDefault="008E63A1" w:rsidP="00E72F74">
            <w:pPr>
              <w:spacing w:after="0"/>
            </w:pPr>
          </w:p>
        </w:tc>
        <w:tc>
          <w:tcPr>
            <w:tcW w:w="0" w:type="auto"/>
          </w:tcPr>
          <w:p w14:paraId="0814E174" w14:textId="77777777" w:rsidR="008E63A1" w:rsidRDefault="008E63A1" w:rsidP="00E72F74">
            <w:pPr>
              <w:spacing w:after="0"/>
            </w:pPr>
          </w:p>
        </w:tc>
        <w:tc>
          <w:tcPr>
            <w:tcW w:w="0" w:type="auto"/>
          </w:tcPr>
          <w:p w14:paraId="2419E6ED" w14:textId="77777777" w:rsidR="008E63A1" w:rsidRDefault="006D4D2D" w:rsidP="00E72F74">
            <w:pPr>
              <w:pStyle w:val="Compact"/>
              <w:spacing w:before="0" w:after="0"/>
            </w:pPr>
            <w:r>
              <w:t>II</w:t>
            </w:r>
          </w:p>
        </w:tc>
        <w:tc>
          <w:tcPr>
            <w:tcW w:w="0" w:type="auto"/>
          </w:tcPr>
          <w:p w14:paraId="10BCC607" w14:textId="77777777" w:rsidR="008E63A1" w:rsidRDefault="006D4D2D" w:rsidP="00E72F74">
            <w:pPr>
              <w:pStyle w:val="Compact"/>
              <w:spacing w:before="0" w:after="0"/>
              <w:jc w:val="right"/>
            </w:pPr>
            <w:r>
              <w:t>0.28</w:t>
            </w:r>
          </w:p>
        </w:tc>
        <w:tc>
          <w:tcPr>
            <w:tcW w:w="0" w:type="auto"/>
          </w:tcPr>
          <w:p w14:paraId="3505A94D" w14:textId="77777777" w:rsidR="008E63A1" w:rsidRDefault="006D4D2D" w:rsidP="00E72F74">
            <w:pPr>
              <w:pStyle w:val="Compact"/>
              <w:spacing w:before="0" w:after="0"/>
            </w:pPr>
            <w:r>
              <w:t>1.33 (1.19-1.48)</w:t>
            </w:r>
          </w:p>
        </w:tc>
        <w:tc>
          <w:tcPr>
            <w:tcW w:w="0" w:type="auto"/>
          </w:tcPr>
          <w:p w14:paraId="353CAFA3" w14:textId="77777777" w:rsidR="008E63A1" w:rsidRDefault="006D4D2D" w:rsidP="00E72F74">
            <w:pPr>
              <w:pStyle w:val="Compact"/>
              <w:spacing w:before="0" w:after="0"/>
            </w:pPr>
            <w:r>
              <w:t>&lt;0.01</w:t>
            </w:r>
          </w:p>
        </w:tc>
      </w:tr>
      <w:tr w:rsidR="008E63A1" w14:paraId="0182F5D1" w14:textId="77777777">
        <w:tc>
          <w:tcPr>
            <w:tcW w:w="0" w:type="auto"/>
          </w:tcPr>
          <w:p w14:paraId="2994CCED" w14:textId="77777777" w:rsidR="008E63A1" w:rsidRDefault="008E63A1" w:rsidP="00E72F74">
            <w:pPr>
              <w:spacing w:after="0"/>
            </w:pPr>
          </w:p>
        </w:tc>
        <w:tc>
          <w:tcPr>
            <w:tcW w:w="0" w:type="auto"/>
          </w:tcPr>
          <w:p w14:paraId="4C86639C" w14:textId="77777777" w:rsidR="008E63A1" w:rsidRDefault="008E63A1" w:rsidP="00E72F74">
            <w:pPr>
              <w:spacing w:after="0"/>
            </w:pPr>
          </w:p>
        </w:tc>
        <w:tc>
          <w:tcPr>
            <w:tcW w:w="0" w:type="auto"/>
          </w:tcPr>
          <w:p w14:paraId="5AA82466" w14:textId="77777777" w:rsidR="008E63A1" w:rsidRDefault="006D4D2D" w:rsidP="00E72F74">
            <w:pPr>
              <w:pStyle w:val="Compact"/>
              <w:spacing w:before="0" w:after="0"/>
            </w:pPr>
            <w:r>
              <w:t>III</w:t>
            </w:r>
          </w:p>
        </w:tc>
        <w:tc>
          <w:tcPr>
            <w:tcW w:w="0" w:type="auto"/>
          </w:tcPr>
          <w:p w14:paraId="7F8936E4" w14:textId="77777777" w:rsidR="008E63A1" w:rsidRDefault="006D4D2D" w:rsidP="00E72F74">
            <w:pPr>
              <w:pStyle w:val="Compact"/>
              <w:spacing w:before="0" w:after="0"/>
              <w:jc w:val="right"/>
            </w:pPr>
            <w:r>
              <w:t>0.66</w:t>
            </w:r>
          </w:p>
        </w:tc>
        <w:tc>
          <w:tcPr>
            <w:tcW w:w="0" w:type="auto"/>
          </w:tcPr>
          <w:p w14:paraId="4E0BC0DD" w14:textId="77777777" w:rsidR="008E63A1" w:rsidRDefault="006D4D2D" w:rsidP="00E72F74">
            <w:pPr>
              <w:pStyle w:val="Compact"/>
              <w:spacing w:before="0" w:after="0"/>
            </w:pPr>
            <w:r>
              <w:t>1.93 (1.70-2.20)</w:t>
            </w:r>
          </w:p>
        </w:tc>
        <w:tc>
          <w:tcPr>
            <w:tcW w:w="0" w:type="auto"/>
          </w:tcPr>
          <w:p w14:paraId="33F2B7D3" w14:textId="77777777" w:rsidR="008E63A1" w:rsidRDefault="006D4D2D" w:rsidP="00E72F74">
            <w:pPr>
              <w:pStyle w:val="Compact"/>
              <w:spacing w:before="0" w:after="0"/>
            </w:pPr>
            <w:r>
              <w:t>&lt;0.01</w:t>
            </w:r>
          </w:p>
        </w:tc>
      </w:tr>
      <w:tr w:rsidR="008E63A1" w14:paraId="602A8C6F" w14:textId="77777777">
        <w:tc>
          <w:tcPr>
            <w:tcW w:w="0" w:type="auto"/>
          </w:tcPr>
          <w:p w14:paraId="181D1670" w14:textId="77777777" w:rsidR="008E63A1" w:rsidRDefault="008E63A1" w:rsidP="00E72F74">
            <w:pPr>
              <w:spacing w:after="0"/>
            </w:pPr>
          </w:p>
        </w:tc>
        <w:tc>
          <w:tcPr>
            <w:tcW w:w="0" w:type="auto"/>
          </w:tcPr>
          <w:p w14:paraId="2EF2936B" w14:textId="77777777" w:rsidR="008E63A1" w:rsidRDefault="006D4D2D" w:rsidP="00E72F74">
            <w:pPr>
              <w:pStyle w:val="Compact"/>
              <w:spacing w:before="0" w:after="0"/>
            </w:pPr>
            <w:r>
              <w:t>BMI</w:t>
            </w:r>
          </w:p>
        </w:tc>
        <w:tc>
          <w:tcPr>
            <w:tcW w:w="0" w:type="auto"/>
          </w:tcPr>
          <w:p w14:paraId="2B0E2EDA" w14:textId="77777777" w:rsidR="008E63A1" w:rsidRDefault="006D4D2D" w:rsidP="00E72F74">
            <w:pPr>
              <w:pStyle w:val="Compact"/>
              <w:spacing w:before="0" w:after="0"/>
            </w:pPr>
            <w:r>
              <w:t>under/normal weight</w:t>
            </w:r>
          </w:p>
        </w:tc>
        <w:tc>
          <w:tcPr>
            <w:tcW w:w="0" w:type="auto"/>
          </w:tcPr>
          <w:p w14:paraId="5A281B27" w14:textId="77777777" w:rsidR="008E63A1" w:rsidRDefault="006D4D2D" w:rsidP="00E72F74">
            <w:pPr>
              <w:pStyle w:val="Compact"/>
              <w:spacing w:before="0" w:after="0"/>
              <w:jc w:val="right"/>
            </w:pPr>
            <w:r>
              <w:t>0.00</w:t>
            </w:r>
          </w:p>
        </w:tc>
        <w:tc>
          <w:tcPr>
            <w:tcW w:w="0" w:type="auto"/>
          </w:tcPr>
          <w:p w14:paraId="4FA680F8" w14:textId="77777777" w:rsidR="008E63A1" w:rsidRDefault="006D4D2D" w:rsidP="00E72F74">
            <w:pPr>
              <w:pStyle w:val="Compact"/>
              <w:spacing w:before="0" w:after="0"/>
            </w:pPr>
            <w:r>
              <w:t>(baseline)</w:t>
            </w:r>
          </w:p>
        </w:tc>
        <w:tc>
          <w:tcPr>
            <w:tcW w:w="0" w:type="auto"/>
          </w:tcPr>
          <w:p w14:paraId="41AE8B80" w14:textId="77777777" w:rsidR="008E63A1" w:rsidRDefault="008E63A1" w:rsidP="00E72F74">
            <w:pPr>
              <w:spacing w:after="0"/>
            </w:pPr>
          </w:p>
        </w:tc>
      </w:tr>
      <w:tr w:rsidR="008E63A1" w14:paraId="5621795A" w14:textId="77777777">
        <w:tc>
          <w:tcPr>
            <w:tcW w:w="0" w:type="auto"/>
          </w:tcPr>
          <w:p w14:paraId="5B5A5D7B" w14:textId="77777777" w:rsidR="008E63A1" w:rsidRDefault="008E63A1" w:rsidP="00E72F74">
            <w:pPr>
              <w:spacing w:after="0"/>
            </w:pPr>
          </w:p>
        </w:tc>
        <w:tc>
          <w:tcPr>
            <w:tcW w:w="0" w:type="auto"/>
          </w:tcPr>
          <w:p w14:paraId="34C12BC0" w14:textId="77777777" w:rsidR="008E63A1" w:rsidRDefault="008E63A1" w:rsidP="00E72F74">
            <w:pPr>
              <w:spacing w:after="0"/>
            </w:pPr>
          </w:p>
        </w:tc>
        <w:tc>
          <w:tcPr>
            <w:tcW w:w="0" w:type="auto"/>
          </w:tcPr>
          <w:p w14:paraId="71B82616" w14:textId="77777777" w:rsidR="008E63A1" w:rsidRDefault="006D4D2D" w:rsidP="00E72F74">
            <w:pPr>
              <w:pStyle w:val="Compact"/>
              <w:spacing w:before="0" w:after="0"/>
            </w:pPr>
            <w:r>
              <w:t>overweight</w:t>
            </w:r>
          </w:p>
        </w:tc>
        <w:tc>
          <w:tcPr>
            <w:tcW w:w="0" w:type="auto"/>
          </w:tcPr>
          <w:p w14:paraId="409A02D1" w14:textId="77777777" w:rsidR="008E63A1" w:rsidRDefault="006D4D2D" w:rsidP="00E72F74">
            <w:pPr>
              <w:pStyle w:val="Compact"/>
              <w:spacing w:before="0" w:after="0"/>
              <w:jc w:val="right"/>
            </w:pPr>
            <w:r>
              <w:t>0.33</w:t>
            </w:r>
          </w:p>
        </w:tc>
        <w:tc>
          <w:tcPr>
            <w:tcW w:w="0" w:type="auto"/>
          </w:tcPr>
          <w:p w14:paraId="6F6AEA42" w14:textId="77777777" w:rsidR="008E63A1" w:rsidRDefault="006D4D2D" w:rsidP="00E72F74">
            <w:pPr>
              <w:pStyle w:val="Compact"/>
              <w:spacing w:before="0" w:after="0"/>
            </w:pPr>
            <w:r>
              <w:t>1.40 (1.26-1.54)</w:t>
            </w:r>
          </w:p>
        </w:tc>
        <w:tc>
          <w:tcPr>
            <w:tcW w:w="0" w:type="auto"/>
          </w:tcPr>
          <w:p w14:paraId="73A9DA1D" w14:textId="77777777" w:rsidR="008E63A1" w:rsidRDefault="006D4D2D" w:rsidP="00E72F74">
            <w:pPr>
              <w:pStyle w:val="Compact"/>
              <w:spacing w:before="0" w:after="0"/>
            </w:pPr>
            <w:r>
              <w:t>&lt;0.01</w:t>
            </w:r>
          </w:p>
        </w:tc>
      </w:tr>
      <w:tr w:rsidR="008E63A1" w14:paraId="602D3C2E" w14:textId="77777777">
        <w:tc>
          <w:tcPr>
            <w:tcW w:w="0" w:type="auto"/>
          </w:tcPr>
          <w:p w14:paraId="5D396469" w14:textId="77777777" w:rsidR="008E63A1" w:rsidRDefault="008E63A1" w:rsidP="00E72F74">
            <w:pPr>
              <w:spacing w:after="0"/>
            </w:pPr>
          </w:p>
        </w:tc>
        <w:tc>
          <w:tcPr>
            <w:tcW w:w="0" w:type="auto"/>
          </w:tcPr>
          <w:p w14:paraId="7DCDED80" w14:textId="77777777" w:rsidR="008E63A1" w:rsidRDefault="008E63A1" w:rsidP="00E72F74">
            <w:pPr>
              <w:spacing w:after="0"/>
            </w:pPr>
          </w:p>
        </w:tc>
        <w:tc>
          <w:tcPr>
            <w:tcW w:w="0" w:type="auto"/>
          </w:tcPr>
          <w:p w14:paraId="601D5424" w14:textId="77777777" w:rsidR="008E63A1" w:rsidRDefault="006D4D2D" w:rsidP="00E72F74">
            <w:pPr>
              <w:pStyle w:val="Compact"/>
              <w:spacing w:before="0" w:after="0"/>
            </w:pPr>
            <w:r>
              <w:t>class I obesity</w:t>
            </w:r>
          </w:p>
        </w:tc>
        <w:tc>
          <w:tcPr>
            <w:tcW w:w="0" w:type="auto"/>
          </w:tcPr>
          <w:p w14:paraId="6031C0AB" w14:textId="77777777" w:rsidR="008E63A1" w:rsidRDefault="006D4D2D" w:rsidP="00E72F74">
            <w:pPr>
              <w:pStyle w:val="Compact"/>
              <w:spacing w:before="0" w:after="0"/>
              <w:jc w:val="right"/>
            </w:pPr>
            <w:r>
              <w:t>0.68</w:t>
            </w:r>
          </w:p>
        </w:tc>
        <w:tc>
          <w:tcPr>
            <w:tcW w:w="0" w:type="auto"/>
          </w:tcPr>
          <w:p w14:paraId="6FB946EC" w14:textId="77777777" w:rsidR="008E63A1" w:rsidRDefault="006D4D2D" w:rsidP="00E72F74">
            <w:pPr>
              <w:pStyle w:val="Compact"/>
              <w:spacing w:before="0" w:after="0"/>
            </w:pPr>
            <w:r>
              <w:t>1.97 (1.76-2.20)</w:t>
            </w:r>
          </w:p>
        </w:tc>
        <w:tc>
          <w:tcPr>
            <w:tcW w:w="0" w:type="auto"/>
          </w:tcPr>
          <w:p w14:paraId="31E2ADAB" w14:textId="77777777" w:rsidR="008E63A1" w:rsidRDefault="006D4D2D" w:rsidP="00E72F74">
            <w:pPr>
              <w:pStyle w:val="Compact"/>
              <w:spacing w:before="0" w:after="0"/>
            </w:pPr>
            <w:r>
              <w:t>&lt;0.01</w:t>
            </w:r>
          </w:p>
        </w:tc>
      </w:tr>
      <w:tr w:rsidR="008E63A1" w14:paraId="78AA4CB3" w14:textId="77777777">
        <w:tc>
          <w:tcPr>
            <w:tcW w:w="0" w:type="auto"/>
          </w:tcPr>
          <w:p w14:paraId="426AA05B" w14:textId="77777777" w:rsidR="008E63A1" w:rsidRDefault="008E63A1" w:rsidP="00E72F74">
            <w:pPr>
              <w:spacing w:after="0"/>
            </w:pPr>
          </w:p>
        </w:tc>
        <w:tc>
          <w:tcPr>
            <w:tcW w:w="0" w:type="auto"/>
          </w:tcPr>
          <w:p w14:paraId="0F968F44" w14:textId="77777777" w:rsidR="008E63A1" w:rsidRDefault="008E63A1" w:rsidP="00E72F74">
            <w:pPr>
              <w:spacing w:after="0"/>
            </w:pPr>
          </w:p>
        </w:tc>
        <w:tc>
          <w:tcPr>
            <w:tcW w:w="0" w:type="auto"/>
          </w:tcPr>
          <w:p w14:paraId="1E02CCC4" w14:textId="77777777" w:rsidR="008E63A1" w:rsidRDefault="006D4D2D" w:rsidP="00E72F74">
            <w:pPr>
              <w:pStyle w:val="Compact"/>
              <w:spacing w:before="0" w:after="0"/>
            </w:pPr>
            <w:r>
              <w:t>class II-III obesity</w:t>
            </w:r>
          </w:p>
        </w:tc>
        <w:tc>
          <w:tcPr>
            <w:tcW w:w="0" w:type="auto"/>
          </w:tcPr>
          <w:p w14:paraId="6C76435B" w14:textId="77777777" w:rsidR="008E63A1" w:rsidRDefault="006D4D2D" w:rsidP="00E72F74">
            <w:pPr>
              <w:pStyle w:val="Compact"/>
              <w:spacing w:before="0" w:after="0"/>
              <w:jc w:val="right"/>
            </w:pPr>
            <w:r>
              <w:t>1.09</w:t>
            </w:r>
          </w:p>
        </w:tc>
        <w:tc>
          <w:tcPr>
            <w:tcW w:w="0" w:type="auto"/>
          </w:tcPr>
          <w:p w14:paraId="1002F731" w14:textId="77777777" w:rsidR="008E63A1" w:rsidRDefault="006D4D2D" w:rsidP="00E72F74">
            <w:pPr>
              <w:pStyle w:val="Compact"/>
              <w:spacing w:before="0" w:after="0"/>
            </w:pPr>
            <w:r>
              <w:t>2.98 (2.59-3.42)</w:t>
            </w:r>
          </w:p>
        </w:tc>
        <w:tc>
          <w:tcPr>
            <w:tcW w:w="0" w:type="auto"/>
          </w:tcPr>
          <w:p w14:paraId="5CD1D376" w14:textId="77777777" w:rsidR="008E63A1" w:rsidRDefault="006D4D2D" w:rsidP="00E72F74">
            <w:pPr>
              <w:pStyle w:val="Compact"/>
              <w:spacing w:before="0" w:after="0"/>
            </w:pPr>
            <w:r>
              <w:t>&lt;0.01</w:t>
            </w:r>
          </w:p>
        </w:tc>
      </w:tr>
      <w:tr w:rsidR="008E63A1" w14:paraId="4B7E084B" w14:textId="77777777">
        <w:tc>
          <w:tcPr>
            <w:tcW w:w="0" w:type="auto"/>
          </w:tcPr>
          <w:p w14:paraId="384D7261" w14:textId="77777777" w:rsidR="008E63A1" w:rsidRDefault="008E63A1" w:rsidP="00E72F74">
            <w:pPr>
              <w:spacing w:after="0"/>
            </w:pPr>
          </w:p>
        </w:tc>
        <w:tc>
          <w:tcPr>
            <w:tcW w:w="0" w:type="auto"/>
          </w:tcPr>
          <w:p w14:paraId="0E29B6C1" w14:textId="77777777" w:rsidR="008E63A1" w:rsidRDefault="006D4D2D" w:rsidP="00E72F74">
            <w:pPr>
              <w:pStyle w:val="Compact"/>
              <w:spacing w:before="0" w:after="0"/>
            </w:pPr>
            <w:r>
              <w:t>Cancer</w:t>
            </w:r>
          </w:p>
        </w:tc>
        <w:tc>
          <w:tcPr>
            <w:tcW w:w="0" w:type="auto"/>
          </w:tcPr>
          <w:p w14:paraId="7154B079" w14:textId="77777777" w:rsidR="008E63A1" w:rsidRDefault="008E63A1" w:rsidP="00E72F74">
            <w:pPr>
              <w:spacing w:after="0"/>
            </w:pPr>
          </w:p>
        </w:tc>
        <w:tc>
          <w:tcPr>
            <w:tcW w:w="0" w:type="auto"/>
          </w:tcPr>
          <w:p w14:paraId="59031228" w14:textId="77777777" w:rsidR="008E63A1" w:rsidRDefault="006D4D2D" w:rsidP="00E72F74">
            <w:pPr>
              <w:pStyle w:val="Compact"/>
              <w:spacing w:before="0" w:after="0"/>
              <w:jc w:val="right"/>
            </w:pPr>
            <w:r>
              <w:t>0.33</w:t>
            </w:r>
          </w:p>
        </w:tc>
        <w:tc>
          <w:tcPr>
            <w:tcW w:w="0" w:type="auto"/>
          </w:tcPr>
          <w:p w14:paraId="65DC80A4" w14:textId="77777777" w:rsidR="008E63A1" w:rsidRDefault="006D4D2D" w:rsidP="00E72F74">
            <w:pPr>
              <w:pStyle w:val="Compact"/>
              <w:spacing w:before="0" w:after="0"/>
            </w:pPr>
            <w:r>
              <w:t>1.39 (1.19-1.61)</w:t>
            </w:r>
          </w:p>
        </w:tc>
        <w:tc>
          <w:tcPr>
            <w:tcW w:w="0" w:type="auto"/>
          </w:tcPr>
          <w:p w14:paraId="573FF3EF" w14:textId="77777777" w:rsidR="008E63A1" w:rsidRDefault="006D4D2D" w:rsidP="00E72F74">
            <w:pPr>
              <w:pStyle w:val="Compact"/>
              <w:spacing w:before="0" w:after="0"/>
            </w:pPr>
            <w:r>
              <w:t>&lt;0.01</w:t>
            </w:r>
          </w:p>
        </w:tc>
      </w:tr>
      <w:tr w:rsidR="008E63A1" w14:paraId="04567522" w14:textId="77777777">
        <w:tc>
          <w:tcPr>
            <w:tcW w:w="0" w:type="auto"/>
          </w:tcPr>
          <w:p w14:paraId="3D10F160" w14:textId="77777777" w:rsidR="008E63A1" w:rsidRDefault="008E63A1" w:rsidP="00E72F74">
            <w:pPr>
              <w:spacing w:after="0"/>
            </w:pPr>
          </w:p>
        </w:tc>
        <w:tc>
          <w:tcPr>
            <w:tcW w:w="0" w:type="auto"/>
          </w:tcPr>
          <w:p w14:paraId="4E08B855" w14:textId="77777777" w:rsidR="008E63A1" w:rsidRDefault="006D4D2D" w:rsidP="00E72F74">
            <w:pPr>
              <w:pStyle w:val="Compact"/>
              <w:spacing w:before="0" w:after="0"/>
            </w:pPr>
            <w:r>
              <w:t>C</w:t>
            </w:r>
            <w:ins w:id="124" w:author="Nils Hailer" w:date="2020-06-05T12:41:00Z">
              <w:r w:rsidR="00AC0580">
                <w:t>NS</w:t>
              </w:r>
            </w:ins>
            <w:del w:id="125" w:author="Nils Hailer" w:date="2020-06-05T12:41:00Z">
              <w:r w:rsidDel="00AC0580">
                <w:delText>ns</w:delText>
              </w:r>
            </w:del>
            <w:r>
              <w:t xml:space="preserve"> disease</w:t>
            </w:r>
          </w:p>
        </w:tc>
        <w:tc>
          <w:tcPr>
            <w:tcW w:w="0" w:type="auto"/>
          </w:tcPr>
          <w:p w14:paraId="3F946128" w14:textId="77777777" w:rsidR="008E63A1" w:rsidRDefault="008E63A1" w:rsidP="00E72F74">
            <w:pPr>
              <w:spacing w:after="0"/>
            </w:pPr>
          </w:p>
        </w:tc>
        <w:tc>
          <w:tcPr>
            <w:tcW w:w="0" w:type="auto"/>
          </w:tcPr>
          <w:p w14:paraId="3A6011ED" w14:textId="77777777" w:rsidR="008E63A1" w:rsidRDefault="006D4D2D" w:rsidP="00E72F74">
            <w:pPr>
              <w:pStyle w:val="Compact"/>
              <w:spacing w:before="0" w:after="0"/>
              <w:jc w:val="right"/>
            </w:pPr>
            <w:r>
              <w:t>0.37</w:t>
            </w:r>
          </w:p>
        </w:tc>
        <w:tc>
          <w:tcPr>
            <w:tcW w:w="0" w:type="auto"/>
          </w:tcPr>
          <w:p w14:paraId="129C7523" w14:textId="77777777" w:rsidR="008E63A1" w:rsidRDefault="006D4D2D" w:rsidP="00E72F74">
            <w:pPr>
              <w:pStyle w:val="Compact"/>
              <w:spacing w:before="0" w:after="0"/>
            </w:pPr>
            <w:r>
              <w:t>1.45 (1.33-1.58)</w:t>
            </w:r>
          </w:p>
        </w:tc>
        <w:tc>
          <w:tcPr>
            <w:tcW w:w="0" w:type="auto"/>
          </w:tcPr>
          <w:p w14:paraId="1746707F" w14:textId="77777777" w:rsidR="008E63A1" w:rsidRDefault="006D4D2D" w:rsidP="00E72F74">
            <w:pPr>
              <w:pStyle w:val="Compact"/>
              <w:spacing w:before="0" w:after="0"/>
            </w:pPr>
            <w:r>
              <w:t>&lt;0.01</w:t>
            </w:r>
          </w:p>
        </w:tc>
      </w:tr>
      <w:tr w:rsidR="008E63A1" w14:paraId="10833D86" w14:textId="77777777">
        <w:tc>
          <w:tcPr>
            <w:tcW w:w="0" w:type="auto"/>
          </w:tcPr>
          <w:p w14:paraId="03D84749" w14:textId="77777777" w:rsidR="008E63A1" w:rsidRDefault="008E63A1" w:rsidP="00E72F74">
            <w:pPr>
              <w:spacing w:after="0"/>
            </w:pPr>
          </w:p>
        </w:tc>
        <w:tc>
          <w:tcPr>
            <w:tcW w:w="0" w:type="auto"/>
          </w:tcPr>
          <w:p w14:paraId="1B337C43" w14:textId="77777777" w:rsidR="008E63A1" w:rsidRDefault="006D4D2D" w:rsidP="00E72F74">
            <w:pPr>
              <w:pStyle w:val="Compact"/>
              <w:spacing w:before="0" w:after="0"/>
            </w:pPr>
            <w:r>
              <w:t>Diagnosis</w:t>
            </w:r>
          </w:p>
        </w:tc>
        <w:tc>
          <w:tcPr>
            <w:tcW w:w="0" w:type="auto"/>
          </w:tcPr>
          <w:p w14:paraId="2132C76C" w14:textId="77777777" w:rsidR="008E63A1" w:rsidRDefault="006D4D2D" w:rsidP="00E72F74">
            <w:pPr>
              <w:pStyle w:val="Compact"/>
              <w:spacing w:before="0" w:after="0"/>
            </w:pPr>
            <w:r>
              <w:t>Primary osteoarthritis</w:t>
            </w:r>
          </w:p>
        </w:tc>
        <w:tc>
          <w:tcPr>
            <w:tcW w:w="0" w:type="auto"/>
          </w:tcPr>
          <w:p w14:paraId="34192CBD" w14:textId="77777777" w:rsidR="008E63A1" w:rsidRDefault="006D4D2D" w:rsidP="00E72F74">
            <w:pPr>
              <w:pStyle w:val="Compact"/>
              <w:spacing w:before="0" w:after="0"/>
              <w:jc w:val="right"/>
            </w:pPr>
            <w:r>
              <w:t>0.00</w:t>
            </w:r>
          </w:p>
        </w:tc>
        <w:tc>
          <w:tcPr>
            <w:tcW w:w="0" w:type="auto"/>
          </w:tcPr>
          <w:p w14:paraId="44D61278" w14:textId="77777777" w:rsidR="008E63A1" w:rsidRDefault="006D4D2D" w:rsidP="00E72F74">
            <w:pPr>
              <w:pStyle w:val="Compact"/>
              <w:spacing w:before="0" w:after="0"/>
            </w:pPr>
            <w:r>
              <w:t>(baseline)</w:t>
            </w:r>
          </w:p>
        </w:tc>
        <w:tc>
          <w:tcPr>
            <w:tcW w:w="0" w:type="auto"/>
          </w:tcPr>
          <w:p w14:paraId="638F6E31" w14:textId="77777777" w:rsidR="008E63A1" w:rsidRDefault="008E63A1" w:rsidP="00E72F74">
            <w:pPr>
              <w:spacing w:after="0"/>
            </w:pPr>
          </w:p>
        </w:tc>
      </w:tr>
      <w:tr w:rsidR="008E63A1" w14:paraId="61CF4767" w14:textId="77777777">
        <w:tc>
          <w:tcPr>
            <w:tcW w:w="0" w:type="auto"/>
          </w:tcPr>
          <w:p w14:paraId="15DBEA7D" w14:textId="77777777" w:rsidR="008E63A1" w:rsidRDefault="008E63A1" w:rsidP="00E72F74">
            <w:pPr>
              <w:spacing w:after="0"/>
            </w:pPr>
          </w:p>
        </w:tc>
        <w:tc>
          <w:tcPr>
            <w:tcW w:w="0" w:type="auto"/>
          </w:tcPr>
          <w:p w14:paraId="30BF88B7" w14:textId="77777777" w:rsidR="008E63A1" w:rsidRDefault="008E63A1" w:rsidP="00E72F74">
            <w:pPr>
              <w:spacing w:after="0"/>
            </w:pPr>
          </w:p>
        </w:tc>
        <w:tc>
          <w:tcPr>
            <w:tcW w:w="0" w:type="auto"/>
          </w:tcPr>
          <w:p w14:paraId="3EEC9D03" w14:textId="77777777" w:rsidR="008E63A1" w:rsidRDefault="006D4D2D" w:rsidP="00E72F74">
            <w:pPr>
              <w:pStyle w:val="Compact"/>
              <w:spacing w:before="0" w:after="0"/>
            </w:pPr>
            <w:r>
              <w:t>Sequelae after childhood hip disease</w:t>
            </w:r>
          </w:p>
        </w:tc>
        <w:tc>
          <w:tcPr>
            <w:tcW w:w="0" w:type="auto"/>
          </w:tcPr>
          <w:p w14:paraId="16504F57" w14:textId="77777777" w:rsidR="008E63A1" w:rsidRDefault="006D4D2D" w:rsidP="00E72F74">
            <w:pPr>
              <w:pStyle w:val="Compact"/>
              <w:spacing w:before="0" w:after="0"/>
              <w:jc w:val="right"/>
            </w:pPr>
            <w:r>
              <w:t>0.08</w:t>
            </w:r>
          </w:p>
        </w:tc>
        <w:tc>
          <w:tcPr>
            <w:tcW w:w="0" w:type="auto"/>
          </w:tcPr>
          <w:p w14:paraId="22006884" w14:textId="77777777" w:rsidR="008E63A1" w:rsidRDefault="006D4D2D" w:rsidP="00E72F74">
            <w:pPr>
              <w:pStyle w:val="Compact"/>
              <w:spacing w:before="0" w:after="0"/>
            </w:pPr>
            <w:r>
              <w:t>1.08 (0.81-1.41)</w:t>
            </w:r>
          </w:p>
        </w:tc>
        <w:tc>
          <w:tcPr>
            <w:tcW w:w="0" w:type="auto"/>
          </w:tcPr>
          <w:p w14:paraId="04B6545E" w14:textId="77777777" w:rsidR="008E63A1" w:rsidRDefault="006D4D2D" w:rsidP="00E72F74">
            <w:pPr>
              <w:pStyle w:val="Compact"/>
              <w:spacing w:before="0" w:after="0"/>
            </w:pPr>
            <w:r>
              <w:t>0.58</w:t>
            </w:r>
          </w:p>
        </w:tc>
      </w:tr>
      <w:tr w:rsidR="008E63A1" w14:paraId="761D2B1D" w14:textId="77777777">
        <w:tc>
          <w:tcPr>
            <w:tcW w:w="0" w:type="auto"/>
          </w:tcPr>
          <w:p w14:paraId="67F32F87" w14:textId="77777777" w:rsidR="008E63A1" w:rsidRDefault="008E63A1" w:rsidP="00E72F74">
            <w:pPr>
              <w:spacing w:after="0"/>
            </w:pPr>
          </w:p>
        </w:tc>
        <w:tc>
          <w:tcPr>
            <w:tcW w:w="0" w:type="auto"/>
          </w:tcPr>
          <w:p w14:paraId="77734A92" w14:textId="77777777" w:rsidR="008E63A1" w:rsidRDefault="008E63A1" w:rsidP="00E72F74">
            <w:pPr>
              <w:spacing w:after="0"/>
            </w:pPr>
          </w:p>
        </w:tc>
        <w:tc>
          <w:tcPr>
            <w:tcW w:w="0" w:type="auto"/>
          </w:tcPr>
          <w:p w14:paraId="1D00BEE6" w14:textId="77777777" w:rsidR="008E63A1" w:rsidRDefault="006D4D2D" w:rsidP="00E72F74">
            <w:pPr>
              <w:pStyle w:val="Compact"/>
              <w:spacing w:before="0" w:after="0"/>
            </w:pPr>
            <w:r>
              <w:t>Avascular necrosis of the femoral head (AVN)</w:t>
            </w:r>
          </w:p>
        </w:tc>
        <w:tc>
          <w:tcPr>
            <w:tcW w:w="0" w:type="auto"/>
          </w:tcPr>
          <w:p w14:paraId="40A83AC5" w14:textId="77777777" w:rsidR="008E63A1" w:rsidRDefault="006D4D2D" w:rsidP="00E72F74">
            <w:pPr>
              <w:pStyle w:val="Compact"/>
              <w:spacing w:before="0" w:after="0"/>
              <w:jc w:val="right"/>
            </w:pPr>
            <w:r>
              <w:t>0.42</w:t>
            </w:r>
          </w:p>
        </w:tc>
        <w:tc>
          <w:tcPr>
            <w:tcW w:w="0" w:type="auto"/>
          </w:tcPr>
          <w:p w14:paraId="10E380C5" w14:textId="77777777" w:rsidR="008E63A1" w:rsidRDefault="006D4D2D" w:rsidP="00E72F74">
            <w:pPr>
              <w:pStyle w:val="Compact"/>
              <w:spacing w:before="0" w:after="0"/>
            </w:pPr>
            <w:r>
              <w:t>1.52 (1.22-1.88)</w:t>
            </w:r>
          </w:p>
        </w:tc>
        <w:tc>
          <w:tcPr>
            <w:tcW w:w="0" w:type="auto"/>
          </w:tcPr>
          <w:p w14:paraId="02CFB9F2" w14:textId="77777777" w:rsidR="008E63A1" w:rsidRDefault="006D4D2D" w:rsidP="00E72F74">
            <w:pPr>
              <w:pStyle w:val="Compact"/>
              <w:spacing w:before="0" w:after="0"/>
            </w:pPr>
            <w:r>
              <w:t>&lt;0.01</w:t>
            </w:r>
          </w:p>
        </w:tc>
      </w:tr>
      <w:tr w:rsidR="008E63A1" w14:paraId="19573A69" w14:textId="77777777">
        <w:tc>
          <w:tcPr>
            <w:tcW w:w="0" w:type="auto"/>
          </w:tcPr>
          <w:p w14:paraId="580BEC33" w14:textId="77777777" w:rsidR="008E63A1" w:rsidRDefault="008E63A1" w:rsidP="00E72F74">
            <w:pPr>
              <w:spacing w:after="0"/>
            </w:pPr>
          </w:p>
        </w:tc>
        <w:tc>
          <w:tcPr>
            <w:tcW w:w="0" w:type="auto"/>
          </w:tcPr>
          <w:p w14:paraId="5C714A40" w14:textId="77777777" w:rsidR="008E63A1" w:rsidRDefault="008E63A1" w:rsidP="00E72F74">
            <w:pPr>
              <w:spacing w:after="0"/>
            </w:pPr>
          </w:p>
        </w:tc>
        <w:tc>
          <w:tcPr>
            <w:tcW w:w="0" w:type="auto"/>
          </w:tcPr>
          <w:p w14:paraId="013A5E68" w14:textId="77777777" w:rsidR="008E63A1" w:rsidRDefault="006D4D2D" w:rsidP="00E72F74">
            <w:pPr>
              <w:pStyle w:val="Compact"/>
              <w:spacing w:before="0" w:after="0"/>
            </w:pPr>
            <w:r>
              <w:t>Secondary osteoarthritis</w:t>
            </w:r>
          </w:p>
        </w:tc>
        <w:tc>
          <w:tcPr>
            <w:tcW w:w="0" w:type="auto"/>
          </w:tcPr>
          <w:p w14:paraId="37447780" w14:textId="77777777" w:rsidR="008E63A1" w:rsidRDefault="006D4D2D" w:rsidP="00E72F74">
            <w:pPr>
              <w:pStyle w:val="Compact"/>
              <w:spacing w:before="0" w:after="0"/>
              <w:jc w:val="right"/>
            </w:pPr>
            <w:r>
              <w:t>0.52</w:t>
            </w:r>
          </w:p>
        </w:tc>
        <w:tc>
          <w:tcPr>
            <w:tcW w:w="0" w:type="auto"/>
          </w:tcPr>
          <w:p w14:paraId="58A93A6C" w14:textId="77777777" w:rsidR="008E63A1" w:rsidRDefault="006D4D2D" w:rsidP="00E72F74">
            <w:pPr>
              <w:pStyle w:val="Compact"/>
              <w:spacing w:before="0" w:after="0"/>
            </w:pPr>
            <w:r>
              <w:t>1.68 (1.46-1.92)</w:t>
            </w:r>
          </w:p>
        </w:tc>
        <w:tc>
          <w:tcPr>
            <w:tcW w:w="0" w:type="auto"/>
          </w:tcPr>
          <w:p w14:paraId="6F332D21" w14:textId="77777777" w:rsidR="008E63A1" w:rsidRDefault="006D4D2D" w:rsidP="00E72F74">
            <w:pPr>
              <w:pStyle w:val="Compact"/>
              <w:spacing w:before="0" w:after="0"/>
            </w:pPr>
            <w:r>
              <w:t>&lt;0.01</w:t>
            </w:r>
          </w:p>
        </w:tc>
      </w:tr>
      <w:tr w:rsidR="008E63A1" w14:paraId="1D2AE8CF" w14:textId="77777777">
        <w:tc>
          <w:tcPr>
            <w:tcW w:w="0" w:type="auto"/>
          </w:tcPr>
          <w:p w14:paraId="42688584" w14:textId="77777777" w:rsidR="008E63A1" w:rsidRDefault="008E63A1" w:rsidP="00E72F74">
            <w:pPr>
              <w:spacing w:after="0"/>
            </w:pPr>
          </w:p>
        </w:tc>
        <w:tc>
          <w:tcPr>
            <w:tcW w:w="0" w:type="auto"/>
          </w:tcPr>
          <w:p w14:paraId="3ED6FBB6" w14:textId="77777777" w:rsidR="008E63A1" w:rsidRDefault="008E63A1" w:rsidP="00E72F74">
            <w:pPr>
              <w:spacing w:after="0"/>
            </w:pPr>
          </w:p>
        </w:tc>
        <w:tc>
          <w:tcPr>
            <w:tcW w:w="0" w:type="auto"/>
          </w:tcPr>
          <w:p w14:paraId="58833807" w14:textId="77777777" w:rsidR="008E63A1" w:rsidRDefault="006D4D2D" w:rsidP="00E72F74">
            <w:pPr>
              <w:pStyle w:val="Compact"/>
              <w:spacing w:before="0" w:after="0"/>
            </w:pPr>
            <w:r>
              <w:t>Inflammatory joint disease</w:t>
            </w:r>
          </w:p>
        </w:tc>
        <w:tc>
          <w:tcPr>
            <w:tcW w:w="0" w:type="auto"/>
          </w:tcPr>
          <w:p w14:paraId="3D094640" w14:textId="77777777" w:rsidR="008E63A1" w:rsidRDefault="006D4D2D" w:rsidP="00E72F74">
            <w:pPr>
              <w:pStyle w:val="Compact"/>
              <w:spacing w:before="0" w:after="0"/>
              <w:jc w:val="right"/>
            </w:pPr>
            <w:r>
              <w:t>0.66</w:t>
            </w:r>
          </w:p>
        </w:tc>
        <w:tc>
          <w:tcPr>
            <w:tcW w:w="0" w:type="auto"/>
          </w:tcPr>
          <w:p w14:paraId="27D8D9B2" w14:textId="77777777" w:rsidR="008E63A1" w:rsidRDefault="006D4D2D" w:rsidP="00E72F74">
            <w:pPr>
              <w:pStyle w:val="Compact"/>
              <w:spacing w:before="0" w:after="0"/>
            </w:pPr>
            <w:r>
              <w:t>1.94 (1.49-2.51)</w:t>
            </w:r>
          </w:p>
        </w:tc>
        <w:tc>
          <w:tcPr>
            <w:tcW w:w="0" w:type="auto"/>
          </w:tcPr>
          <w:p w14:paraId="45245057" w14:textId="77777777" w:rsidR="008E63A1" w:rsidRDefault="006D4D2D" w:rsidP="00E72F74">
            <w:pPr>
              <w:pStyle w:val="Compact"/>
              <w:spacing w:before="0" w:after="0"/>
            </w:pPr>
            <w:r>
              <w:t>&lt;0.01</w:t>
            </w:r>
          </w:p>
        </w:tc>
      </w:tr>
      <w:tr w:rsidR="008E63A1" w14:paraId="57E468AD" w14:textId="77777777">
        <w:tc>
          <w:tcPr>
            <w:tcW w:w="0" w:type="auto"/>
          </w:tcPr>
          <w:p w14:paraId="12320074" w14:textId="77777777" w:rsidR="008E63A1" w:rsidRDefault="008E63A1" w:rsidP="00E72F74">
            <w:pPr>
              <w:spacing w:after="0"/>
            </w:pPr>
          </w:p>
        </w:tc>
        <w:tc>
          <w:tcPr>
            <w:tcW w:w="0" w:type="auto"/>
          </w:tcPr>
          <w:p w14:paraId="23481EE9" w14:textId="77777777" w:rsidR="008E63A1" w:rsidRDefault="006D4D2D" w:rsidP="00E72F74">
            <w:pPr>
              <w:pStyle w:val="Compact"/>
              <w:spacing w:before="0" w:after="0"/>
            </w:pPr>
            <w:r>
              <w:t>Drug alcohol abuse</w:t>
            </w:r>
          </w:p>
        </w:tc>
        <w:tc>
          <w:tcPr>
            <w:tcW w:w="0" w:type="auto"/>
          </w:tcPr>
          <w:p w14:paraId="20D69009" w14:textId="77777777" w:rsidR="008E63A1" w:rsidRDefault="008E63A1" w:rsidP="00E72F74">
            <w:pPr>
              <w:spacing w:after="0"/>
            </w:pPr>
          </w:p>
        </w:tc>
        <w:tc>
          <w:tcPr>
            <w:tcW w:w="0" w:type="auto"/>
          </w:tcPr>
          <w:p w14:paraId="6260765E" w14:textId="77777777" w:rsidR="008E63A1" w:rsidRDefault="006D4D2D" w:rsidP="00E72F74">
            <w:pPr>
              <w:pStyle w:val="Compact"/>
              <w:spacing w:before="0" w:after="0"/>
              <w:jc w:val="right"/>
            </w:pPr>
            <w:r>
              <w:t>0.25</w:t>
            </w:r>
          </w:p>
        </w:tc>
        <w:tc>
          <w:tcPr>
            <w:tcW w:w="0" w:type="auto"/>
          </w:tcPr>
          <w:p w14:paraId="29A9F0D5" w14:textId="77777777" w:rsidR="008E63A1" w:rsidRDefault="006D4D2D" w:rsidP="00E72F74">
            <w:pPr>
              <w:pStyle w:val="Compact"/>
              <w:spacing w:before="0" w:after="0"/>
            </w:pPr>
            <w:r>
              <w:t>1.28 (0.95-1.70)</w:t>
            </w:r>
          </w:p>
        </w:tc>
        <w:tc>
          <w:tcPr>
            <w:tcW w:w="0" w:type="auto"/>
          </w:tcPr>
          <w:p w14:paraId="7788D871" w14:textId="77777777" w:rsidR="008E63A1" w:rsidRDefault="006D4D2D" w:rsidP="00E72F74">
            <w:pPr>
              <w:pStyle w:val="Compact"/>
              <w:spacing w:before="0" w:after="0"/>
            </w:pPr>
            <w:r>
              <w:t>0.09</w:t>
            </w:r>
          </w:p>
        </w:tc>
      </w:tr>
      <w:tr w:rsidR="008E63A1" w14:paraId="2DF0C958" w14:textId="77777777">
        <w:tc>
          <w:tcPr>
            <w:tcW w:w="0" w:type="auto"/>
          </w:tcPr>
          <w:p w14:paraId="709097FA" w14:textId="77777777" w:rsidR="008E63A1" w:rsidRDefault="008E63A1" w:rsidP="00E72F74">
            <w:pPr>
              <w:spacing w:after="0"/>
            </w:pPr>
          </w:p>
        </w:tc>
        <w:tc>
          <w:tcPr>
            <w:tcW w:w="0" w:type="auto"/>
          </w:tcPr>
          <w:p w14:paraId="76233792" w14:textId="77777777" w:rsidR="008E63A1" w:rsidRDefault="006D4D2D" w:rsidP="00E72F74">
            <w:pPr>
              <w:pStyle w:val="Compact"/>
              <w:spacing w:before="0" w:after="0"/>
            </w:pPr>
            <w:r>
              <w:t>Liver disease</w:t>
            </w:r>
          </w:p>
        </w:tc>
        <w:tc>
          <w:tcPr>
            <w:tcW w:w="0" w:type="auto"/>
          </w:tcPr>
          <w:p w14:paraId="4017CFA7" w14:textId="77777777" w:rsidR="008E63A1" w:rsidRDefault="008E63A1" w:rsidP="00E72F74">
            <w:pPr>
              <w:spacing w:after="0"/>
            </w:pPr>
          </w:p>
        </w:tc>
        <w:tc>
          <w:tcPr>
            <w:tcW w:w="0" w:type="auto"/>
          </w:tcPr>
          <w:p w14:paraId="6C861DFF" w14:textId="77777777" w:rsidR="008E63A1" w:rsidRDefault="006D4D2D" w:rsidP="00E72F74">
            <w:pPr>
              <w:pStyle w:val="Compact"/>
              <w:spacing w:before="0" w:after="0"/>
              <w:jc w:val="right"/>
            </w:pPr>
            <w:r>
              <w:t>0.42</w:t>
            </w:r>
          </w:p>
        </w:tc>
        <w:tc>
          <w:tcPr>
            <w:tcW w:w="0" w:type="auto"/>
          </w:tcPr>
          <w:p w14:paraId="7039A1CA" w14:textId="77777777" w:rsidR="008E63A1" w:rsidRDefault="006D4D2D" w:rsidP="00E72F74">
            <w:pPr>
              <w:pStyle w:val="Compact"/>
              <w:spacing w:before="0" w:after="0"/>
            </w:pPr>
            <w:r>
              <w:t>1.53 (1.33-1.74)</w:t>
            </w:r>
          </w:p>
        </w:tc>
        <w:tc>
          <w:tcPr>
            <w:tcW w:w="0" w:type="auto"/>
          </w:tcPr>
          <w:p w14:paraId="6E00C0C9" w14:textId="77777777" w:rsidR="008E63A1" w:rsidRDefault="006D4D2D" w:rsidP="00E72F74">
            <w:pPr>
              <w:pStyle w:val="Compact"/>
              <w:spacing w:before="0" w:after="0"/>
            </w:pPr>
            <w:r>
              <w:t>&lt;0.01</w:t>
            </w:r>
          </w:p>
        </w:tc>
      </w:tr>
      <w:tr w:rsidR="008E63A1" w14:paraId="0E4896D8" w14:textId="77777777">
        <w:tc>
          <w:tcPr>
            <w:tcW w:w="0" w:type="auto"/>
          </w:tcPr>
          <w:p w14:paraId="09690538" w14:textId="77777777" w:rsidR="008E63A1" w:rsidRDefault="008E63A1" w:rsidP="00E72F74">
            <w:pPr>
              <w:spacing w:after="0"/>
            </w:pPr>
          </w:p>
        </w:tc>
        <w:tc>
          <w:tcPr>
            <w:tcW w:w="0" w:type="auto"/>
          </w:tcPr>
          <w:p w14:paraId="1CF9FD6D" w14:textId="77777777" w:rsidR="008E63A1" w:rsidRDefault="006D4D2D" w:rsidP="00E72F74">
            <w:pPr>
              <w:pStyle w:val="Compact"/>
              <w:spacing w:before="0" w:after="0"/>
            </w:pPr>
            <w:r>
              <w:t>Pancreatiinsufficiency</w:t>
            </w:r>
          </w:p>
        </w:tc>
        <w:tc>
          <w:tcPr>
            <w:tcW w:w="0" w:type="auto"/>
          </w:tcPr>
          <w:p w14:paraId="3D7C0E66" w14:textId="77777777" w:rsidR="008E63A1" w:rsidRDefault="008E63A1" w:rsidP="00E72F74">
            <w:pPr>
              <w:spacing w:after="0"/>
            </w:pPr>
          </w:p>
        </w:tc>
        <w:tc>
          <w:tcPr>
            <w:tcW w:w="0" w:type="auto"/>
          </w:tcPr>
          <w:p w14:paraId="5B4123B0" w14:textId="77777777" w:rsidR="008E63A1" w:rsidRDefault="006D4D2D" w:rsidP="00E72F74">
            <w:pPr>
              <w:pStyle w:val="Compact"/>
              <w:spacing w:before="0" w:after="0"/>
              <w:jc w:val="right"/>
            </w:pPr>
            <w:r>
              <w:t>0.47</w:t>
            </w:r>
          </w:p>
        </w:tc>
        <w:tc>
          <w:tcPr>
            <w:tcW w:w="0" w:type="auto"/>
          </w:tcPr>
          <w:p w14:paraId="6D02FF76" w14:textId="77777777" w:rsidR="008E63A1" w:rsidRDefault="006D4D2D" w:rsidP="00E72F74">
            <w:pPr>
              <w:pStyle w:val="Compact"/>
              <w:spacing w:before="0" w:after="0"/>
            </w:pPr>
            <w:r>
              <w:t>1.60 (0.88-2.68)</w:t>
            </w:r>
          </w:p>
        </w:tc>
        <w:tc>
          <w:tcPr>
            <w:tcW w:w="0" w:type="auto"/>
          </w:tcPr>
          <w:p w14:paraId="270F3A9E" w14:textId="77777777" w:rsidR="008E63A1" w:rsidRDefault="006D4D2D" w:rsidP="00E72F74">
            <w:pPr>
              <w:pStyle w:val="Compact"/>
              <w:spacing w:before="0" w:after="0"/>
            </w:pPr>
            <w:r>
              <w:t>0.09</w:t>
            </w:r>
          </w:p>
        </w:tc>
      </w:tr>
      <w:tr w:rsidR="008E63A1" w14:paraId="6EB8F4F1" w14:textId="77777777">
        <w:tc>
          <w:tcPr>
            <w:tcW w:w="0" w:type="auto"/>
          </w:tcPr>
          <w:p w14:paraId="11CF8EF9" w14:textId="77777777" w:rsidR="008E63A1" w:rsidRDefault="008E63A1" w:rsidP="00E72F74">
            <w:pPr>
              <w:spacing w:after="0"/>
            </w:pPr>
          </w:p>
        </w:tc>
        <w:tc>
          <w:tcPr>
            <w:tcW w:w="0" w:type="auto"/>
          </w:tcPr>
          <w:p w14:paraId="62ACAA44" w14:textId="77777777" w:rsidR="008E63A1" w:rsidRDefault="006D4D2D" w:rsidP="00E72F74">
            <w:pPr>
              <w:pStyle w:val="Compact"/>
              <w:spacing w:before="0" w:after="0"/>
            </w:pPr>
            <w:r>
              <w:t>Psoriasis</w:t>
            </w:r>
          </w:p>
        </w:tc>
        <w:tc>
          <w:tcPr>
            <w:tcW w:w="0" w:type="auto"/>
          </w:tcPr>
          <w:p w14:paraId="150CDB4E" w14:textId="77777777" w:rsidR="008E63A1" w:rsidRDefault="008E63A1" w:rsidP="00E72F74">
            <w:pPr>
              <w:spacing w:after="0"/>
            </w:pPr>
          </w:p>
        </w:tc>
        <w:tc>
          <w:tcPr>
            <w:tcW w:w="0" w:type="auto"/>
          </w:tcPr>
          <w:p w14:paraId="294608B1" w14:textId="77777777" w:rsidR="008E63A1" w:rsidRDefault="006D4D2D" w:rsidP="00E72F74">
            <w:pPr>
              <w:pStyle w:val="Compact"/>
              <w:spacing w:before="0" w:after="0"/>
              <w:jc w:val="right"/>
            </w:pPr>
            <w:r>
              <w:t>0.51</w:t>
            </w:r>
          </w:p>
        </w:tc>
        <w:tc>
          <w:tcPr>
            <w:tcW w:w="0" w:type="auto"/>
          </w:tcPr>
          <w:p w14:paraId="7EC84178" w14:textId="77777777" w:rsidR="008E63A1" w:rsidRDefault="006D4D2D" w:rsidP="00E72F74">
            <w:pPr>
              <w:pStyle w:val="Compact"/>
              <w:spacing w:before="0" w:after="0"/>
            </w:pPr>
            <w:r>
              <w:t>1.66 (1.20-2.24)</w:t>
            </w:r>
          </w:p>
        </w:tc>
        <w:tc>
          <w:tcPr>
            <w:tcW w:w="0" w:type="auto"/>
          </w:tcPr>
          <w:p w14:paraId="63848A42" w14:textId="77777777" w:rsidR="008E63A1" w:rsidRDefault="006D4D2D" w:rsidP="00E72F74">
            <w:pPr>
              <w:pStyle w:val="Compact"/>
              <w:spacing w:before="0" w:after="0"/>
            </w:pPr>
            <w:r>
              <w:t>&lt;0.01</w:t>
            </w:r>
          </w:p>
        </w:tc>
      </w:tr>
      <w:tr w:rsidR="008E63A1" w14:paraId="0CF084DE" w14:textId="77777777">
        <w:tc>
          <w:tcPr>
            <w:tcW w:w="0" w:type="auto"/>
          </w:tcPr>
          <w:p w14:paraId="4899C221" w14:textId="77777777" w:rsidR="008E63A1" w:rsidRDefault="008E63A1" w:rsidP="00E72F74">
            <w:pPr>
              <w:spacing w:after="0"/>
            </w:pPr>
          </w:p>
        </w:tc>
        <w:tc>
          <w:tcPr>
            <w:tcW w:w="0" w:type="auto"/>
          </w:tcPr>
          <w:p w14:paraId="4DB93A23" w14:textId="77777777" w:rsidR="008E63A1" w:rsidRDefault="006D4D2D" w:rsidP="00E72F74">
            <w:pPr>
              <w:pStyle w:val="Compact"/>
              <w:spacing w:before="0" w:after="0"/>
            </w:pPr>
            <w:r>
              <w:t>Rheumatidisease</w:t>
            </w:r>
          </w:p>
        </w:tc>
        <w:tc>
          <w:tcPr>
            <w:tcW w:w="0" w:type="auto"/>
          </w:tcPr>
          <w:p w14:paraId="55F83BDC" w14:textId="77777777" w:rsidR="008E63A1" w:rsidRDefault="008E63A1" w:rsidP="00E72F74">
            <w:pPr>
              <w:spacing w:after="0"/>
            </w:pPr>
          </w:p>
        </w:tc>
        <w:tc>
          <w:tcPr>
            <w:tcW w:w="0" w:type="auto"/>
          </w:tcPr>
          <w:p w14:paraId="2F1D5D63" w14:textId="77777777" w:rsidR="008E63A1" w:rsidRDefault="006D4D2D" w:rsidP="00E72F74">
            <w:pPr>
              <w:pStyle w:val="Compact"/>
              <w:spacing w:before="0" w:after="0"/>
              <w:jc w:val="right"/>
            </w:pPr>
            <w:r>
              <w:t>0.34</w:t>
            </w:r>
          </w:p>
        </w:tc>
        <w:tc>
          <w:tcPr>
            <w:tcW w:w="0" w:type="auto"/>
          </w:tcPr>
          <w:p w14:paraId="1494591D" w14:textId="77777777" w:rsidR="008E63A1" w:rsidRDefault="006D4D2D" w:rsidP="00E72F74">
            <w:pPr>
              <w:pStyle w:val="Compact"/>
              <w:spacing w:before="0" w:after="0"/>
            </w:pPr>
            <w:r>
              <w:t>1.40 (1.17-1.66)</w:t>
            </w:r>
          </w:p>
        </w:tc>
        <w:tc>
          <w:tcPr>
            <w:tcW w:w="0" w:type="auto"/>
          </w:tcPr>
          <w:p w14:paraId="1A2B5F37" w14:textId="77777777" w:rsidR="008E63A1" w:rsidRDefault="006D4D2D" w:rsidP="00E72F74">
            <w:pPr>
              <w:pStyle w:val="Compact"/>
              <w:spacing w:before="0" w:after="0"/>
            </w:pPr>
            <w:r>
              <w:t>&lt;0.01</w:t>
            </w:r>
          </w:p>
        </w:tc>
      </w:tr>
      <w:tr w:rsidR="008E63A1" w14:paraId="464300AE" w14:textId="77777777" w:rsidTr="00E72F74">
        <w:tc>
          <w:tcPr>
            <w:tcW w:w="0" w:type="auto"/>
          </w:tcPr>
          <w:p w14:paraId="022601DC" w14:textId="77777777" w:rsidR="008E63A1" w:rsidRDefault="008E63A1" w:rsidP="00E72F74">
            <w:pPr>
              <w:spacing w:after="0"/>
            </w:pPr>
          </w:p>
        </w:tc>
        <w:tc>
          <w:tcPr>
            <w:tcW w:w="0" w:type="auto"/>
          </w:tcPr>
          <w:p w14:paraId="0721F3CC" w14:textId="77777777" w:rsidR="008E63A1" w:rsidRDefault="006D4D2D" w:rsidP="00E72F74">
            <w:pPr>
              <w:pStyle w:val="Compact"/>
              <w:spacing w:before="0" w:after="0"/>
            </w:pPr>
            <w:r>
              <w:t>Sex</w:t>
            </w:r>
          </w:p>
        </w:tc>
        <w:tc>
          <w:tcPr>
            <w:tcW w:w="0" w:type="auto"/>
          </w:tcPr>
          <w:p w14:paraId="3C92864B" w14:textId="77777777" w:rsidR="008E63A1" w:rsidRDefault="006D4D2D" w:rsidP="00E72F74">
            <w:pPr>
              <w:pStyle w:val="Compact"/>
              <w:spacing w:before="0" w:after="0"/>
            </w:pPr>
            <w:r>
              <w:t>Female</w:t>
            </w:r>
          </w:p>
        </w:tc>
        <w:tc>
          <w:tcPr>
            <w:tcW w:w="0" w:type="auto"/>
          </w:tcPr>
          <w:p w14:paraId="5C36CA05" w14:textId="77777777" w:rsidR="008E63A1" w:rsidRDefault="006D4D2D" w:rsidP="00E72F74">
            <w:pPr>
              <w:pStyle w:val="Compact"/>
              <w:spacing w:before="0" w:after="0"/>
              <w:jc w:val="right"/>
            </w:pPr>
            <w:r>
              <w:t>0.00</w:t>
            </w:r>
          </w:p>
        </w:tc>
        <w:tc>
          <w:tcPr>
            <w:tcW w:w="0" w:type="auto"/>
          </w:tcPr>
          <w:p w14:paraId="3CF10A1E" w14:textId="77777777" w:rsidR="008E63A1" w:rsidRDefault="006D4D2D" w:rsidP="00E72F74">
            <w:pPr>
              <w:pStyle w:val="Compact"/>
              <w:spacing w:before="0" w:after="0"/>
            </w:pPr>
            <w:r>
              <w:t>(baseline)</w:t>
            </w:r>
          </w:p>
        </w:tc>
        <w:tc>
          <w:tcPr>
            <w:tcW w:w="0" w:type="auto"/>
          </w:tcPr>
          <w:p w14:paraId="061DF4BF" w14:textId="77777777" w:rsidR="008E63A1" w:rsidRDefault="008E63A1" w:rsidP="00E72F74">
            <w:pPr>
              <w:spacing w:after="0"/>
            </w:pPr>
          </w:p>
        </w:tc>
      </w:tr>
      <w:tr w:rsidR="008E63A1" w14:paraId="04221D77" w14:textId="77777777" w:rsidTr="00E72F74">
        <w:tc>
          <w:tcPr>
            <w:tcW w:w="0" w:type="auto"/>
          </w:tcPr>
          <w:p w14:paraId="137DDD05" w14:textId="77777777" w:rsidR="008E63A1" w:rsidRDefault="008E63A1" w:rsidP="00E72F74">
            <w:pPr>
              <w:spacing w:after="0"/>
            </w:pPr>
          </w:p>
        </w:tc>
        <w:tc>
          <w:tcPr>
            <w:tcW w:w="0" w:type="auto"/>
            <w:tcBorders>
              <w:bottom w:val="single" w:sz="4" w:space="0" w:color="auto"/>
            </w:tcBorders>
          </w:tcPr>
          <w:p w14:paraId="5E94B912" w14:textId="77777777" w:rsidR="008E63A1" w:rsidRDefault="008E63A1" w:rsidP="00E72F74">
            <w:pPr>
              <w:spacing w:after="0"/>
            </w:pPr>
          </w:p>
        </w:tc>
        <w:tc>
          <w:tcPr>
            <w:tcW w:w="0" w:type="auto"/>
            <w:tcBorders>
              <w:bottom w:val="single" w:sz="4" w:space="0" w:color="auto"/>
            </w:tcBorders>
          </w:tcPr>
          <w:p w14:paraId="0A8CC07C" w14:textId="77777777" w:rsidR="008E63A1" w:rsidRDefault="006D4D2D" w:rsidP="00E72F74">
            <w:pPr>
              <w:pStyle w:val="Compact"/>
              <w:spacing w:before="0" w:after="0"/>
            </w:pPr>
            <w:r>
              <w:t>Male</w:t>
            </w:r>
          </w:p>
        </w:tc>
        <w:tc>
          <w:tcPr>
            <w:tcW w:w="0" w:type="auto"/>
            <w:tcBorders>
              <w:bottom w:val="single" w:sz="4" w:space="0" w:color="auto"/>
            </w:tcBorders>
          </w:tcPr>
          <w:p w14:paraId="54C0F976" w14:textId="77777777" w:rsidR="008E63A1" w:rsidRDefault="006D4D2D" w:rsidP="00E72F74">
            <w:pPr>
              <w:pStyle w:val="Compact"/>
              <w:spacing w:before="0" w:after="0"/>
              <w:jc w:val="right"/>
            </w:pPr>
            <w:r>
              <w:t>0.40</w:t>
            </w:r>
          </w:p>
        </w:tc>
        <w:tc>
          <w:tcPr>
            <w:tcW w:w="0" w:type="auto"/>
            <w:tcBorders>
              <w:bottom w:val="single" w:sz="4" w:space="0" w:color="auto"/>
            </w:tcBorders>
          </w:tcPr>
          <w:p w14:paraId="0A2F085A" w14:textId="77777777" w:rsidR="008E63A1" w:rsidRDefault="006D4D2D" w:rsidP="00E72F74">
            <w:pPr>
              <w:pStyle w:val="Compact"/>
              <w:spacing w:before="0" w:after="0"/>
            </w:pPr>
            <w:r>
              <w:t>1.49 (1.37-1.61)</w:t>
            </w:r>
          </w:p>
        </w:tc>
        <w:tc>
          <w:tcPr>
            <w:tcW w:w="0" w:type="auto"/>
            <w:tcBorders>
              <w:bottom w:val="single" w:sz="4" w:space="0" w:color="auto"/>
            </w:tcBorders>
          </w:tcPr>
          <w:p w14:paraId="49600810" w14:textId="77777777" w:rsidR="008E63A1" w:rsidRDefault="006D4D2D" w:rsidP="00E72F74">
            <w:pPr>
              <w:pStyle w:val="Compact"/>
              <w:spacing w:before="0" w:after="0"/>
            </w:pPr>
            <w:r>
              <w:t>&lt;0.01</w:t>
            </w:r>
          </w:p>
        </w:tc>
      </w:tr>
    </w:tbl>
    <w:p w14:paraId="2BD114EE" w14:textId="77777777" w:rsidR="008E63A1" w:rsidRDefault="006D4D2D">
      <w:pPr>
        <w:pStyle w:val="Rubrik5"/>
      </w:pPr>
      <w:bookmarkStart w:id="126" w:name="page-break-13"/>
      <w:r>
        <w:lastRenderedPageBreak/>
        <w:t>PAGE BREAK</w:t>
      </w:r>
      <w:bookmarkEnd w:id="126"/>
    </w:p>
    <w:p w14:paraId="0F1CB8DE" w14:textId="77777777" w:rsidR="008E63A1" w:rsidRDefault="006D4D2D">
      <w:pPr>
        <w:pStyle w:val="Rubrik1"/>
      </w:pPr>
      <w:bookmarkStart w:id="127" w:name="bibliography"/>
      <w:r>
        <w:t>Bibliography</w:t>
      </w:r>
      <w:bookmarkEnd w:id="127"/>
    </w:p>
    <w:p w14:paraId="5BECDE49" w14:textId="77777777" w:rsidR="008E63A1" w:rsidRDefault="006D4D2D">
      <w:pPr>
        <w:pStyle w:val="Litteraturfrteckning"/>
      </w:pPr>
      <w:bookmarkStart w:id="128" w:name="ref-Zimmerli2006"/>
      <w:bookmarkStart w:id="129" w:name="refs"/>
      <w:r>
        <w:t xml:space="preserve">1 Zimmerli W. Prosthetic-joint-associated infections. </w:t>
      </w:r>
      <w:r>
        <w:rPr>
          <w:i/>
        </w:rPr>
        <w:t>Best Practice &amp; Research Clinical Rheumatology</w:t>
      </w:r>
      <w:r>
        <w:t xml:space="preserve"> 2006; </w:t>
      </w:r>
      <w:r>
        <w:rPr>
          <w:b/>
        </w:rPr>
        <w:t>20</w:t>
      </w:r>
      <w:r>
        <w:t>: 1045–63.</w:t>
      </w:r>
    </w:p>
    <w:p w14:paraId="291874DB" w14:textId="77777777" w:rsidR="008E63A1" w:rsidRDefault="006D4D2D">
      <w:pPr>
        <w:pStyle w:val="Litteraturfrteckning"/>
      </w:pPr>
      <w:bookmarkStart w:id="130" w:name="ref-Kapadia2016"/>
      <w:bookmarkEnd w:id="128"/>
      <w:r w:rsidRPr="00E72F74">
        <w:rPr>
          <w:lang w:val="sv-SE"/>
        </w:rPr>
        <w:t xml:space="preserve">2 </w:t>
      </w:r>
      <w:proofErr w:type="spellStart"/>
      <w:r w:rsidRPr="00E72F74">
        <w:rPr>
          <w:lang w:val="sv-SE"/>
        </w:rPr>
        <w:t>Kapadia</w:t>
      </w:r>
      <w:proofErr w:type="spellEnd"/>
      <w:r w:rsidRPr="00E72F74">
        <w:rPr>
          <w:lang w:val="sv-SE"/>
        </w:rPr>
        <w:t xml:space="preserve"> BH, Berg RA, Daley JA, Fritz J, </w:t>
      </w:r>
      <w:proofErr w:type="spellStart"/>
      <w:r w:rsidRPr="00E72F74">
        <w:rPr>
          <w:lang w:val="sv-SE"/>
        </w:rPr>
        <w:t>Bhave</w:t>
      </w:r>
      <w:proofErr w:type="spellEnd"/>
      <w:r w:rsidRPr="00E72F74">
        <w:rPr>
          <w:lang w:val="sv-SE"/>
        </w:rPr>
        <w:t xml:space="preserve"> A, Mont MA. </w:t>
      </w:r>
      <w:r>
        <w:t xml:space="preserve">Periprosthetic joint infection. </w:t>
      </w:r>
      <w:r>
        <w:rPr>
          <w:i/>
        </w:rPr>
        <w:t>The Lancet</w:t>
      </w:r>
      <w:r>
        <w:t xml:space="preserve"> 2016; </w:t>
      </w:r>
      <w:r>
        <w:rPr>
          <w:b/>
        </w:rPr>
        <w:t>387</w:t>
      </w:r>
      <w:r>
        <w:t>: 386–94.</w:t>
      </w:r>
    </w:p>
    <w:p w14:paraId="2A47C356" w14:textId="77777777" w:rsidR="008E63A1" w:rsidRDefault="006D4D2D">
      <w:pPr>
        <w:pStyle w:val="Litteraturfrteckning"/>
      </w:pPr>
      <w:bookmarkStart w:id="131" w:name="ref-Shohat2019"/>
      <w:bookmarkEnd w:id="130"/>
      <w:r>
        <w:t xml:space="preserve">3 Shohat N, Bauer T, Buttaro M </w:t>
      </w:r>
      <w:r>
        <w:rPr>
          <w:i/>
        </w:rPr>
        <w:t>et al.</w:t>
      </w:r>
      <w:r>
        <w:t xml:space="preserve"> Hip and Knee Section, What is the Definition of a Periprosthetic Joint Infection (PJI) of the Knee and the Hip? Can the Same Criteria be Used for Both Joints?: Proceedings of International Consensus on Orthopedic Infections. </w:t>
      </w:r>
      <w:r>
        <w:rPr>
          <w:i/>
        </w:rPr>
        <w:t>The Journal of Arthroplasty</w:t>
      </w:r>
      <w:r>
        <w:t xml:space="preserve"> 2019; </w:t>
      </w:r>
      <w:r>
        <w:rPr>
          <w:b/>
        </w:rPr>
        <w:t>34</w:t>
      </w:r>
      <w:r>
        <w:t>: S325–7.</w:t>
      </w:r>
    </w:p>
    <w:p w14:paraId="1E1D828D" w14:textId="77777777" w:rsidR="008E63A1" w:rsidRDefault="006D4D2D">
      <w:pPr>
        <w:pStyle w:val="Litteraturfrteckning"/>
      </w:pPr>
      <w:bookmarkStart w:id="132" w:name="ref-Ridgeway2005"/>
      <w:bookmarkEnd w:id="131"/>
      <w:r>
        <w:t xml:space="preserve">4 Ridgeway S, Wilson J, Charlet A, Kafatos G, Pearson A, Coello R. Infection of the surgical site after arthroplasty of the hip. </w:t>
      </w:r>
      <w:r>
        <w:rPr>
          <w:i/>
        </w:rPr>
        <w:t>The Journal of Bone and Joint Surgery British volume</w:t>
      </w:r>
      <w:r>
        <w:t xml:space="preserve"> 2005; </w:t>
      </w:r>
      <w:r>
        <w:rPr>
          <w:b/>
        </w:rPr>
        <w:t>87-B</w:t>
      </w:r>
      <w:r>
        <w:t>: 844–50.</w:t>
      </w:r>
    </w:p>
    <w:p w14:paraId="6D261990" w14:textId="77777777" w:rsidR="008E63A1" w:rsidRDefault="006D4D2D">
      <w:pPr>
        <w:pStyle w:val="Litteraturfrteckning"/>
      </w:pPr>
      <w:bookmarkStart w:id="133" w:name="ref-Lai2007"/>
      <w:bookmarkEnd w:id="132"/>
      <w:r w:rsidRPr="00E72F74">
        <w:rPr>
          <w:lang w:val="sv-SE"/>
        </w:rPr>
        <w:t xml:space="preserve">5 Lai K, Bohm ER, </w:t>
      </w:r>
      <w:proofErr w:type="spellStart"/>
      <w:r w:rsidRPr="00E72F74">
        <w:rPr>
          <w:lang w:val="sv-SE"/>
        </w:rPr>
        <w:t>Burnell</w:t>
      </w:r>
      <w:proofErr w:type="spellEnd"/>
      <w:r w:rsidRPr="00E72F74">
        <w:rPr>
          <w:lang w:val="sv-SE"/>
        </w:rPr>
        <w:t xml:space="preserve"> C, </w:t>
      </w:r>
      <w:proofErr w:type="spellStart"/>
      <w:r w:rsidRPr="00E72F74">
        <w:rPr>
          <w:lang w:val="sv-SE"/>
        </w:rPr>
        <w:t>Hedden</w:t>
      </w:r>
      <w:proofErr w:type="spellEnd"/>
      <w:r w:rsidRPr="00E72F74">
        <w:rPr>
          <w:lang w:val="sv-SE"/>
        </w:rPr>
        <w:t xml:space="preserve"> DR. </w:t>
      </w:r>
      <w:r>
        <w:t xml:space="preserve">Presence of Medical Comorbidities in Patients With Infected Primary Hip or Knee Arthroplasties. </w:t>
      </w:r>
      <w:r>
        <w:rPr>
          <w:i/>
        </w:rPr>
        <w:t>The Journal of Arthroplasty</w:t>
      </w:r>
      <w:r>
        <w:t xml:space="preserve"> 2007; </w:t>
      </w:r>
      <w:r>
        <w:rPr>
          <w:b/>
        </w:rPr>
        <w:t>22</w:t>
      </w:r>
      <w:r>
        <w:t>: 651–6.</w:t>
      </w:r>
    </w:p>
    <w:p w14:paraId="69AF87F2" w14:textId="77777777" w:rsidR="008E63A1" w:rsidRDefault="006D4D2D">
      <w:pPr>
        <w:pStyle w:val="Litteraturfrteckning"/>
      </w:pPr>
      <w:bookmarkStart w:id="134" w:name="ref-Malinzak2009"/>
      <w:bookmarkEnd w:id="133"/>
      <w:r>
        <w:t xml:space="preserve">6 Malinzak RA, Ritter MA, Berend ME, Meding JB, Olberding EM, Davis KE. Morbidly Obese, Diabetic, Younger, and Unilateral Joint Arthroplasty Patients Have Elevated Total Joint Arthroplasty Infection Rates. </w:t>
      </w:r>
      <w:r>
        <w:rPr>
          <w:i/>
        </w:rPr>
        <w:t>The Journal of Arthroplasty</w:t>
      </w:r>
      <w:r>
        <w:t xml:space="preserve"> 2009; </w:t>
      </w:r>
      <w:r>
        <w:rPr>
          <w:b/>
        </w:rPr>
        <w:t>24</w:t>
      </w:r>
      <w:r>
        <w:t>: 84–8.</w:t>
      </w:r>
    </w:p>
    <w:p w14:paraId="0DFF38A4" w14:textId="77777777" w:rsidR="008E63A1" w:rsidRDefault="006D4D2D">
      <w:pPr>
        <w:pStyle w:val="Litteraturfrteckning"/>
      </w:pPr>
      <w:bookmarkStart w:id="135" w:name="ref-Ong2009"/>
      <w:bookmarkEnd w:id="134"/>
      <w:r>
        <w:t xml:space="preserve">7 Ong KL, Kurtz SM, Lau E, Bozic KJ, Berry DJ, Parvizi J. Prosthetic Joint Infection Risk After Total Hip Arthroplasty in the Medicare Population. </w:t>
      </w:r>
      <w:r>
        <w:rPr>
          <w:i/>
        </w:rPr>
        <w:t>The Journal of Arthroplasty</w:t>
      </w:r>
      <w:r>
        <w:t xml:space="preserve"> 2009; </w:t>
      </w:r>
      <w:r>
        <w:rPr>
          <w:b/>
        </w:rPr>
        <w:t>24</w:t>
      </w:r>
      <w:r>
        <w:t>: 105–9.</w:t>
      </w:r>
    </w:p>
    <w:p w14:paraId="132CAA5F" w14:textId="77777777" w:rsidR="008E63A1" w:rsidRDefault="006D4D2D">
      <w:pPr>
        <w:pStyle w:val="Litteraturfrteckning"/>
      </w:pPr>
      <w:bookmarkStart w:id="136" w:name="ref-Pedersen2010"/>
      <w:bookmarkEnd w:id="135"/>
      <w:r>
        <w:t xml:space="preserve">8 Pedersen AB, Mehnert F, Johnsen SP, Sørensen HT. Risk of revision of a total hip replacement in patients with diabetes mellitus: A POPULATION-BASED FOLLOW UP STUDY. </w:t>
      </w:r>
      <w:r>
        <w:rPr>
          <w:i/>
        </w:rPr>
        <w:t>The Journal of Bone and Joint Surgery British volume</w:t>
      </w:r>
      <w:r>
        <w:t xml:space="preserve"> 2010; </w:t>
      </w:r>
      <w:r>
        <w:rPr>
          <w:b/>
        </w:rPr>
        <w:t>92-B</w:t>
      </w:r>
      <w:r>
        <w:t>: 929–34.</w:t>
      </w:r>
    </w:p>
    <w:p w14:paraId="3390BA3B" w14:textId="77777777" w:rsidR="008E63A1" w:rsidRDefault="006D4D2D">
      <w:pPr>
        <w:pStyle w:val="Litteraturfrteckning"/>
      </w:pPr>
      <w:bookmarkStart w:id="137" w:name="ref-Bozic2012"/>
      <w:bookmarkEnd w:id="136"/>
      <w:r>
        <w:t xml:space="preserve">9 Bozic KJ, Lau E, Kurtz S </w:t>
      </w:r>
      <w:r>
        <w:rPr>
          <w:i/>
        </w:rPr>
        <w:t>et al.</w:t>
      </w:r>
      <w:r>
        <w:t xml:space="preserve"> Patient-related risk factors for periprosthetic joint infection and postoperative mortality following total hip arthroplasty in medicare patients. </w:t>
      </w:r>
      <w:r>
        <w:rPr>
          <w:i/>
        </w:rPr>
        <w:t>The Journal of Bone and Joint Surgery (American)</w:t>
      </w:r>
      <w:r>
        <w:t xml:space="preserve"> 2012; </w:t>
      </w:r>
      <w:r>
        <w:rPr>
          <w:b/>
        </w:rPr>
        <w:t>94</w:t>
      </w:r>
      <w:r>
        <w:t>: 794–800.</w:t>
      </w:r>
    </w:p>
    <w:p w14:paraId="52453A5B" w14:textId="77777777" w:rsidR="008E63A1" w:rsidRDefault="006D4D2D">
      <w:pPr>
        <w:pStyle w:val="Litteraturfrteckning"/>
      </w:pPr>
      <w:bookmarkStart w:id="138" w:name="ref-Jamsen2012"/>
      <w:bookmarkEnd w:id="137"/>
      <w:r>
        <w:t xml:space="preserve">10 Jämsen E, Nevalainen P, Eskelinen A, Huotari K, Kalliovalkama J, Moilanen T. Obesity, Diabetes, and Preoperative Hyperglycemia as Predictors of Periprosthetic Joint Infection: A Single-Center Analysis of 7181 Primary Hip and Knee Replacements for Osteoarthritis. </w:t>
      </w:r>
      <w:r>
        <w:rPr>
          <w:i/>
        </w:rPr>
        <w:t>The Journal of Bone and Joint Surgery-American Volume</w:t>
      </w:r>
      <w:r>
        <w:t xml:space="preserve"> 2012; </w:t>
      </w:r>
      <w:r>
        <w:rPr>
          <w:b/>
        </w:rPr>
        <w:t>94</w:t>
      </w:r>
      <w:r>
        <w:t>: e101–1–9.</w:t>
      </w:r>
    </w:p>
    <w:p w14:paraId="44DC957E" w14:textId="77777777" w:rsidR="008E63A1" w:rsidRDefault="006D4D2D">
      <w:pPr>
        <w:pStyle w:val="Litteraturfrteckning"/>
      </w:pPr>
      <w:bookmarkStart w:id="139" w:name="ref-Rasouli2014a"/>
      <w:bookmarkEnd w:id="138"/>
      <w:r>
        <w:t xml:space="preserve">11 Rasouli MR, Restrepo C, Maltenfort MG, Purtill JJ, Parvizi J. Risk Factors for Surgical Site Infection Following Total Joint Arthroplasty: </w:t>
      </w:r>
      <w:r>
        <w:rPr>
          <w:i/>
        </w:rPr>
        <w:t>The Journal of Bone and Joint Surgery-American Volume</w:t>
      </w:r>
      <w:r>
        <w:t xml:space="preserve"> 2014; </w:t>
      </w:r>
      <w:r>
        <w:rPr>
          <w:b/>
        </w:rPr>
        <w:t>96</w:t>
      </w:r>
      <w:r>
        <w:t>: e158–1–5.</w:t>
      </w:r>
    </w:p>
    <w:p w14:paraId="5D5FD3D8" w14:textId="77777777" w:rsidR="008E63A1" w:rsidRDefault="006D4D2D">
      <w:pPr>
        <w:pStyle w:val="Litteraturfrteckning"/>
      </w:pPr>
      <w:bookmarkStart w:id="140" w:name="ref-Maoz2015"/>
      <w:bookmarkEnd w:id="139"/>
      <w:r>
        <w:t xml:space="preserve">12 Maoz G, Phillips M, Bosco J </w:t>
      </w:r>
      <w:r>
        <w:rPr>
          <w:i/>
        </w:rPr>
        <w:t>et al.</w:t>
      </w:r>
      <w:r>
        <w:t xml:space="preserve"> The Otto Aufranc Award: Modifiable versus Nonmodifiable Risk Factors for Infection After Hip Arthroplasty. </w:t>
      </w:r>
      <w:r>
        <w:rPr>
          <w:i/>
        </w:rPr>
        <w:t>Clin Orthop Relat Res</w:t>
      </w:r>
      <w:r>
        <w:t xml:space="preserve"> 2015; </w:t>
      </w:r>
      <w:r>
        <w:rPr>
          <w:b/>
        </w:rPr>
        <w:t>473</w:t>
      </w:r>
      <w:r>
        <w:t>: 453–9.</w:t>
      </w:r>
    </w:p>
    <w:p w14:paraId="404EF3D7" w14:textId="77777777" w:rsidR="008E63A1" w:rsidRDefault="006D4D2D">
      <w:pPr>
        <w:pStyle w:val="Litteraturfrteckning"/>
      </w:pPr>
      <w:bookmarkStart w:id="141" w:name="ref-Haynes1995"/>
      <w:bookmarkEnd w:id="140"/>
      <w:r>
        <w:lastRenderedPageBreak/>
        <w:t xml:space="preserve">13 Haynes SR, Lawler PG. An assessment of the consistency of ASA physical status classification allocation. </w:t>
      </w:r>
      <w:r>
        <w:rPr>
          <w:i/>
        </w:rPr>
        <w:t>Anaesthesia</w:t>
      </w:r>
      <w:r>
        <w:t xml:space="preserve"> 1995; </w:t>
      </w:r>
      <w:r>
        <w:rPr>
          <w:b/>
        </w:rPr>
        <w:t>50</w:t>
      </w:r>
      <w:r>
        <w:t>: 195–9.</w:t>
      </w:r>
    </w:p>
    <w:p w14:paraId="2FED47F0" w14:textId="77777777" w:rsidR="008E63A1" w:rsidRDefault="006D4D2D">
      <w:pPr>
        <w:pStyle w:val="Litteraturfrteckning"/>
      </w:pPr>
      <w:bookmarkStart w:id="142" w:name="ref-Berbari2012"/>
      <w:bookmarkEnd w:id="141"/>
      <w:r>
        <w:t xml:space="preserve">14 Berbari EF, Osmon DR, Lahr B </w:t>
      </w:r>
      <w:r>
        <w:rPr>
          <w:i/>
        </w:rPr>
        <w:t>et al.</w:t>
      </w:r>
      <w:r>
        <w:t xml:space="preserve"> The Mayo Prosthetic Joint Infection Risk Score: Implication for Surgical Site Infection Reporting and Risk Stratification. </w:t>
      </w:r>
      <w:r>
        <w:rPr>
          <w:i/>
        </w:rPr>
        <w:t>Infect Control Hosp Epidemiol</w:t>
      </w:r>
      <w:r>
        <w:t xml:space="preserve"> 2012; </w:t>
      </w:r>
      <w:r>
        <w:rPr>
          <w:b/>
        </w:rPr>
        <w:t>33</w:t>
      </w:r>
      <w:r>
        <w:t>: 774–81.</w:t>
      </w:r>
    </w:p>
    <w:p w14:paraId="3CED8AF2" w14:textId="77777777" w:rsidR="008E63A1" w:rsidRDefault="006D4D2D">
      <w:pPr>
        <w:pStyle w:val="Litteraturfrteckning"/>
      </w:pPr>
      <w:bookmarkStart w:id="143" w:name="ref-Charlson1987"/>
      <w:bookmarkEnd w:id="142"/>
      <w:r>
        <w:t xml:space="preserve">15 Charlson ME, Pompei P, Ales KL, MacKenzie CR. A new method of classifying prognostic comorbidity in longitudinal studies: Development and validation. </w:t>
      </w:r>
      <w:r>
        <w:rPr>
          <w:i/>
        </w:rPr>
        <w:t>Journal of Chronic Diseases</w:t>
      </w:r>
      <w:r>
        <w:t xml:space="preserve"> 1987; </w:t>
      </w:r>
      <w:r>
        <w:rPr>
          <w:b/>
        </w:rPr>
        <w:t>40</w:t>
      </w:r>
      <w:r>
        <w:t>: 373–83.</w:t>
      </w:r>
    </w:p>
    <w:p w14:paraId="7FF827B3" w14:textId="77777777" w:rsidR="008E63A1" w:rsidRDefault="006D4D2D">
      <w:pPr>
        <w:pStyle w:val="Litteraturfrteckning"/>
      </w:pPr>
      <w:bookmarkStart w:id="144" w:name="ref-Elixhauser1998"/>
      <w:bookmarkEnd w:id="143"/>
      <w:r>
        <w:t xml:space="preserve">16 Elixhauser A, Steiner C, Harris DR, Coffey RM. Comorbidity measures for use with administrative data. </w:t>
      </w:r>
      <w:r>
        <w:rPr>
          <w:i/>
        </w:rPr>
        <w:t>Medical care</w:t>
      </w:r>
      <w:r>
        <w:t xml:space="preserve"> 1998; </w:t>
      </w:r>
      <w:r>
        <w:rPr>
          <w:b/>
        </w:rPr>
        <w:t>36</w:t>
      </w:r>
      <w:r>
        <w:t>: 8–27.</w:t>
      </w:r>
    </w:p>
    <w:p w14:paraId="6E17EA4C" w14:textId="77777777" w:rsidR="008E63A1" w:rsidRPr="00E72F74" w:rsidRDefault="006D4D2D">
      <w:pPr>
        <w:pStyle w:val="Litteraturfrteckning"/>
        <w:rPr>
          <w:lang w:val="sv-SE"/>
        </w:rPr>
      </w:pPr>
      <w:bookmarkStart w:id="145" w:name="ref-Sloan2003"/>
      <w:bookmarkEnd w:id="144"/>
      <w:r>
        <w:t xml:space="preserve">17 Sloan KL, Sales AE, Liu C-F </w:t>
      </w:r>
      <w:r>
        <w:rPr>
          <w:i/>
        </w:rPr>
        <w:t>et al.</w:t>
      </w:r>
      <w:r>
        <w:t xml:space="preserve"> Construction and characteristics of the RxRisk-V: A VA-adapted pharmacy-based case-mix instrument. </w:t>
      </w:r>
      <w:r w:rsidRPr="00E72F74">
        <w:rPr>
          <w:i/>
          <w:lang w:val="sv-SE"/>
        </w:rPr>
        <w:t xml:space="preserve">Medical </w:t>
      </w:r>
      <w:proofErr w:type="spellStart"/>
      <w:r w:rsidRPr="00E72F74">
        <w:rPr>
          <w:i/>
          <w:lang w:val="sv-SE"/>
        </w:rPr>
        <w:t>care</w:t>
      </w:r>
      <w:proofErr w:type="spellEnd"/>
      <w:r w:rsidRPr="00E72F74">
        <w:rPr>
          <w:lang w:val="sv-SE"/>
        </w:rPr>
        <w:t xml:space="preserve"> 2003; </w:t>
      </w:r>
      <w:r w:rsidRPr="00E72F74">
        <w:rPr>
          <w:b/>
          <w:lang w:val="sv-SE"/>
        </w:rPr>
        <w:t>41</w:t>
      </w:r>
      <w:r w:rsidRPr="00E72F74">
        <w:rPr>
          <w:lang w:val="sv-SE"/>
        </w:rPr>
        <w:t>: 761–74.</w:t>
      </w:r>
    </w:p>
    <w:p w14:paraId="26845195" w14:textId="77777777" w:rsidR="008E63A1" w:rsidRDefault="006D4D2D">
      <w:pPr>
        <w:pStyle w:val="Litteraturfrteckning"/>
      </w:pPr>
      <w:bookmarkStart w:id="146" w:name="ref-Pratt2018"/>
      <w:bookmarkEnd w:id="145"/>
      <w:r w:rsidRPr="00E72F74">
        <w:rPr>
          <w:lang w:val="sv-SE"/>
        </w:rPr>
        <w:t xml:space="preserve">18 Pratt NL, Kerr M, </w:t>
      </w:r>
      <w:proofErr w:type="spellStart"/>
      <w:r w:rsidRPr="00E72F74">
        <w:rPr>
          <w:lang w:val="sv-SE"/>
        </w:rPr>
        <w:t>Barratt</w:t>
      </w:r>
      <w:proofErr w:type="spellEnd"/>
      <w:r w:rsidRPr="00E72F74">
        <w:rPr>
          <w:lang w:val="sv-SE"/>
        </w:rPr>
        <w:t xml:space="preserve"> </w:t>
      </w:r>
      <w:proofErr w:type="spellStart"/>
      <w:r w:rsidRPr="00E72F74">
        <w:rPr>
          <w:lang w:val="sv-SE"/>
        </w:rPr>
        <w:t>JD</w:t>
      </w:r>
      <w:proofErr w:type="spellEnd"/>
      <w:r w:rsidRPr="00E72F74">
        <w:rPr>
          <w:lang w:val="sv-SE"/>
        </w:rPr>
        <w:t xml:space="preserve"> </w:t>
      </w:r>
      <w:r w:rsidRPr="00E72F74">
        <w:rPr>
          <w:i/>
          <w:lang w:val="sv-SE"/>
        </w:rPr>
        <w:t>et al.</w:t>
      </w:r>
      <w:r w:rsidRPr="00E72F74">
        <w:rPr>
          <w:lang w:val="sv-SE"/>
        </w:rPr>
        <w:t xml:space="preserve"> </w:t>
      </w:r>
      <w:r>
        <w:t xml:space="preserve">The validity of the rx-risk comorbidity index using medicines mapped to the anatomical therapeutic chemical (ATC) classification system. </w:t>
      </w:r>
      <w:r>
        <w:rPr>
          <w:i/>
        </w:rPr>
        <w:t>BMJ Open</w:t>
      </w:r>
      <w:r>
        <w:t xml:space="preserve"> 2018; </w:t>
      </w:r>
      <w:r>
        <w:rPr>
          <w:b/>
        </w:rPr>
        <w:t>8</w:t>
      </w:r>
      <w:r>
        <w:t>. DOI:</w:t>
      </w:r>
      <w:hyperlink r:id="rId15">
        <w:r>
          <w:rPr>
            <w:rStyle w:val="Hyperlnk"/>
          </w:rPr>
          <w:t>10.1136/bmjopen-2017-021122</w:t>
        </w:r>
      </w:hyperlink>
      <w:r>
        <w:t>.</w:t>
      </w:r>
    </w:p>
    <w:p w14:paraId="3D3A913A" w14:textId="77777777" w:rsidR="008E63A1" w:rsidRDefault="006D4D2D">
      <w:pPr>
        <w:pStyle w:val="Litteraturfrteckning"/>
      </w:pPr>
      <w:bookmarkStart w:id="147" w:name="ref-Edelstein2015"/>
      <w:bookmarkEnd w:id="146"/>
      <w:r>
        <w:t xml:space="preserve">19 Edelstein AI, Kwasny MJ, Suleiman LI </w:t>
      </w:r>
      <w:r>
        <w:rPr>
          <w:i/>
        </w:rPr>
        <w:t>et al.</w:t>
      </w:r>
      <w:r>
        <w:t xml:space="preserve"> Can the american college of surgeons risk calculator predict 30-Day complications after knee and hip arthroplasty? </w:t>
      </w:r>
      <w:r>
        <w:rPr>
          <w:i/>
        </w:rPr>
        <w:t>Journal of Arthroplasty</w:t>
      </w:r>
      <w:r>
        <w:t xml:space="preserve"> 2015; </w:t>
      </w:r>
      <w:r>
        <w:rPr>
          <w:b/>
        </w:rPr>
        <w:t>30</w:t>
      </w:r>
      <w:r>
        <w:t>: 5–10.</w:t>
      </w:r>
    </w:p>
    <w:p w14:paraId="0AE23E95" w14:textId="77777777" w:rsidR="008E63A1" w:rsidRDefault="006D4D2D">
      <w:pPr>
        <w:pStyle w:val="Litteraturfrteckning"/>
      </w:pPr>
      <w:bookmarkStart w:id="148" w:name="ref-Wingert2016a"/>
      <w:bookmarkEnd w:id="147"/>
      <w:r>
        <w:t xml:space="preserve">20 Wingert NC, Gotoff J, Parrilla E, Gotoff R, Hou L, Ghanem E. The ACS NSQIP Risk Calculator Is a Fair Predictor of Acute Periprosthetic Joint Infection: </w:t>
      </w:r>
      <w:r>
        <w:rPr>
          <w:i/>
        </w:rPr>
        <w:t>Clinical Orthopaedics and Related Research</w:t>
      </w:r>
      <w:r>
        <w:t xml:space="preserve"> 2016; </w:t>
      </w:r>
      <w:r>
        <w:rPr>
          <w:b/>
        </w:rPr>
        <w:t>474</w:t>
      </w:r>
      <w:r>
        <w:t>: 1643–8.</w:t>
      </w:r>
    </w:p>
    <w:p w14:paraId="24878BCF" w14:textId="77777777" w:rsidR="008E63A1" w:rsidRDefault="006D4D2D">
      <w:pPr>
        <w:pStyle w:val="Litteraturfrteckning"/>
      </w:pPr>
      <w:bookmarkStart w:id="149" w:name="ref-Bozic2013a"/>
      <w:bookmarkEnd w:id="148"/>
      <w:r>
        <w:t xml:space="preserve">21 Bozic KJ, Ong K, Lau E </w:t>
      </w:r>
      <w:r>
        <w:rPr>
          <w:i/>
        </w:rPr>
        <w:t>et al.</w:t>
      </w:r>
      <w:r>
        <w:t xml:space="preserve"> Estimating risk in medicare patients with THA: An electronic risk calculator for periprosthetic joint infection and mortality. </w:t>
      </w:r>
      <w:r>
        <w:rPr>
          <w:i/>
        </w:rPr>
        <w:t>Clinical Orthopaedics and Related Research</w:t>
      </w:r>
      <w:r>
        <w:t xml:space="preserve"> 2013; </w:t>
      </w:r>
      <w:r>
        <w:rPr>
          <w:b/>
        </w:rPr>
        <w:t>471</w:t>
      </w:r>
      <w:r>
        <w:t>: 574–83.</w:t>
      </w:r>
    </w:p>
    <w:p w14:paraId="7F0B4815" w14:textId="77777777" w:rsidR="008E63A1" w:rsidRDefault="006D4D2D">
      <w:pPr>
        <w:pStyle w:val="Litteraturfrteckning"/>
      </w:pPr>
      <w:bookmarkStart w:id="150" w:name="ref-Inacio2015a"/>
      <w:bookmarkEnd w:id="149"/>
      <w:r>
        <w:t xml:space="preserve">22 Inacio MCS, Pratt NL, Roughead EE, Graves SE. Predicting Infections After Total Joint Arthroplasty Using a Prescription Based Comorbidity Measure. </w:t>
      </w:r>
      <w:r>
        <w:rPr>
          <w:i/>
        </w:rPr>
        <w:t>The Journal of Arthroplasty</w:t>
      </w:r>
      <w:r>
        <w:t xml:space="preserve"> 2015; </w:t>
      </w:r>
      <w:r>
        <w:rPr>
          <w:b/>
        </w:rPr>
        <w:t>30</w:t>
      </w:r>
      <w:r>
        <w:t>: 1692–8.</w:t>
      </w:r>
    </w:p>
    <w:p w14:paraId="6ED93D32" w14:textId="77777777" w:rsidR="008E63A1" w:rsidRDefault="006D4D2D">
      <w:pPr>
        <w:pStyle w:val="Litteraturfrteckning"/>
      </w:pPr>
      <w:bookmarkStart w:id="151" w:name="ref-Ludvigsson2009"/>
      <w:bookmarkEnd w:id="150"/>
      <w:r>
        <w:t xml:space="preserve">23 Ludvigsson JF, Otterblad-Olausson P, Pettersson BU, Ekbom A. The Swedish personal identity number: Possibilities and pitfalls in healthcare and medical research. </w:t>
      </w:r>
      <w:r>
        <w:rPr>
          <w:i/>
        </w:rPr>
        <w:t>European Journal of Epidemiology</w:t>
      </w:r>
      <w:r>
        <w:t xml:space="preserve"> 2009; </w:t>
      </w:r>
      <w:r>
        <w:rPr>
          <w:b/>
        </w:rPr>
        <w:t>24</w:t>
      </w:r>
      <w:r>
        <w:t>: 659–67.</w:t>
      </w:r>
    </w:p>
    <w:p w14:paraId="1F0D92D7" w14:textId="77777777" w:rsidR="008E63A1" w:rsidRPr="00E72F74" w:rsidRDefault="006D4D2D">
      <w:pPr>
        <w:pStyle w:val="Litteraturfrteckning"/>
        <w:rPr>
          <w:lang w:val="sv-SE"/>
        </w:rPr>
      </w:pPr>
      <w:bookmarkStart w:id="152" w:name="ref-Cnudde2016"/>
      <w:bookmarkEnd w:id="151"/>
      <w:r>
        <w:t xml:space="preserve">24 Cnudde P, Rolfson O, Nemes S </w:t>
      </w:r>
      <w:r>
        <w:rPr>
          <w:i/>
        </w:rPr>
        <w:t>et al.</w:t>
      </w:r>
      <w:r>
        <w:t xml:space="preserve"> Linking Swedish health data registers to establish a research database and a shared decision-making tool in hip replacement. </w:t>
      </w:r>
      <w:r w:rsidRPr="00E72F74">
        <w:rPr>
          <w:i/>
          <w:lang w:val="sv-SE"/>
        </w:rPr>
        <w:t xml:space="preserve">BMC </w:t>
      </w:r>
      <w:proofErr w:type="spellStart"/>
      <w:r w:rsidRPr="00E72F74">
        <w:rPr>
          <w:i/>
          <w:lang w:val="sv-SE"/>
        </w:rPr>
        <w:t>Musculoskeletal</w:t>
      </w:r>
      <w:proofErr w:type="spellEnd"/>
      <w:r w:rsidRPr="00E72F74">
        <w:rPr>
          <w:i/>
          <w:lang w:val="sv-SE"/>
        </w:rPr>
        <w:t xml:space="preserve"> Disorders</w:t>
      </w:r>
      <w:r w:rsidRPr="00E72F74">
        <w:rPr>
          <w:lang w:val="sv-SE"/>
        </w:rPr>
        <w:t xml:space="preserve"> 2016; </w:t>
      </w:r>
      <w:r w:rsidRPr="00E72F74">
        <w:rPr>
          <w:b/>
          <w:lang w:val="sv-SE"/>
        </w:rPr>
        <w:t>17</w:t>
      </w:r>
      <w:r w:rsidRPr="00E72F74">
        <w:rPr>
          <w:lang w:val="sv-SE"/>
        </w:rPr>
        <w:t>: 414.</w:t>
      </w:r>
    </w:p>
    <w:p w14:paraId="66C6F654" w14:textId="77777777" w:rsidR="008E63A1" w:rsidRDefault="006D4D2D">
      <w:pPr>
        <w:pStyle w:val="Litteraturfrteckning"/>
      </w:pPr>
      <w:bookmarkStart w:id="153" w:name="ref-Karrholm2018"/>
      <w:bookmarkEnd w:id="152"/>
      <w:r w:rsidRPr="00E72F74">
        <w:rPr>
          <w:lang w:val="sv-SE"/>
        </w:rPr>
        <w:t xml:space="preserve">25 </w:t>
      </w:r>
      <w:proofErr w:type="spellStart"/>
      <w:r w:rsidRPr="00E72F74">
        <w:rPr>
          <w:lang w:val="sv-SE"/>
        </w:rPr>
        <w:t>Kärrholm</w:t>
      </w:r>
      <w:proofErr w:type="spellEnd"/>
      <w:r w:rsidRPr="00E72F74">
        <w:rPr>
          <w:lang w:val="sv-SE"/>
        </w:rPr>
        <w:t xml:space="preserve"> J, </w:t>
      </w:r>
      <w:proofErr w:type="spellStart"/>
      <w:r w:rsidRPr="00E72F74">
        <w:rPr>
          <w:lang w:val="sv-SE"/>
        </w:rPr>
        <w:t>Mohaddes</w:t>
      </w:r>
      <w:proofErr w:type="spellEnd"/>
      <w:r w:rsidRPr="00E72F74">
        <w:rPr>
          <w:lang w:val="sv-SE"/>
        </w:rPr>
        <w:t xml:space="preserve"> M, Odin D, Vinblad J, </w:t>
      </w:r>
      <w:proofErr w:type="spellStart"/>
      <w:r w:rsidRPr="00E72F74">
        <w:rPr>
          <w:lang w:val="sv-SE"/>
        </w:rPr>
        <w:t>Rogmark</w:t>
      </w:r>
      <w:proofErr w:type="spellEnd"/>
      <w:r w:rsidRPr="00E72F74">
        <w:rPr>
          <w:lang w:val="sv-SE"/>
        </w:rPr>
        <w:t xml:space="preserve"> C, </w:t>
      </w:r>
      <w:proofErr w:type="spellStart"/>
      <w:r w:rsidRPr="00E72F74">
        <w:rPr>
          <w:lang w:val="sv-SE"/>
        </w:rPr>
        <w:t>Rolfson</w:t>
      </w:r>
      <w:proofErr w:type="spellEnd"/>
      <w:r w:rsidRPr="00E72F74">
        <w:rPr>
          <w:lang w:val="sv-SE"/>
        </w:rPr>
        <w:t xml:space="preserve"> O. Svenska höftprotesregistret årsrapport 2017. </w:t>
      </w:r>
      <w:r>
        <w:t>2018.</w:t>
      </w:r>
    </w:p>
    <w:p w14:paraId="79E4E581" w14:textId="77777777" w:rsidR="008E63A1" w:rsidRDefault="006D4D2D">
      <w:pPr>
        <w:pStyle w:val="Litteraturfrteckning"/>
      </w:pPr>
      <w:bookmarkStart w:id="154" w:name="ref-Ludvigsson2011"/>
      <w:bookmarkEnd w:id="153"/>
      <w:r>
        <w:lastRenderedPageBreak/>
        <w:t xml:space="preserve">26 Ludvigsson JF, Andersson E, Ekbom A </w:t>
      </w:r>
      <w:r>
        <w:rPr>
          <w:i/>
        </w:rPr>
        <w:t>et al.</w:t>
      </w:r>
      <w:r>
        <w:t xml:space="preserve"> External review and validation of the Swedish national inpatient register. </w:t>
      </w:r>
      <w:r>
        <w:rPr>
          <w:i/>
        </w:rPr>
        <w:t>BMC Public Health</w:t>
      </w:r>
      <w:r>
        <w:t xml:space="preserve"> 2011; </w:t>
      </w:r>
      <w:r>
        <w:rPr>
          <w:b/>
        </w:rPr>
        <w:t>11</w:t>
      </w:r>
      <w:r>
        <w:t>: 450.</w:t>
      </w:r>
    </w:p>
    <w:p w14:paraId="5D4582C4" w14:textId="77777777" w:rsidR="008E63A1" w:rsidRDefault="006D4D2D">
      <w:pPr>
        <w:pStyle w:val="Litteraturfrteckning"/>
      </w:pPr>
      <w:bookmarkStart w:id="155" w:name="ref-Bulow2020"/>
      <w:bookmarkEnd w:id="154"/>
      <w:r>
        <w:t xml:space="preserve">27 Bülow E, Nemes S, Rolfson O. Are the first or the second hips of staged bilateral THAs more similar to unilateral procedures? A study from the swedish hip arthroplasty register. </w:t>
      </w:r>
      <w:r>
        <w:rPr>
          <w:i/>
        </w:rPr>
        <w:t>Clinical Orthopaedics and Related Research</w:t>
      </w:r>
      <w:r>
        <w:t xml:space="preserve"> 2020;: 1.</w:t>
      </w:r>
    </w:p>
    <w:p w14:paraId="4EB6919D" w14:textId="77777777" w:rsidR="008E63A1" w:rsidRDefault="006D4D2D">
      <w:pPr>
        <w:pStyle w:val="Litteraturfrteckning"/>
      </w:pPr>
      <w:bookmarkStart w:id="156" w:name="ref-Quan2005"/>
      <w:bookmarkEnd w:id="155"/>
      <w:r w:rsidRPr="00E72F74">
        <w:rPr>
          <w:lang w:val="sv-SE"/>
        </w:rPr>
        <w:t xml:space="preserve">28 </w:t>
      </w:r>
      <w:proofErr w:type="spellStart"/>
      <w:r w:rsidRPr="00E72F74">
        <w:rPr>
          <w:lang w:val="sv-SE"/>
        </w:rPr>
        <w:t>Quan</w:t>
      </w:r>
      <w:proofErr w:type="spellEnd"/>
      <w:r w:rsidRPr="00E72F74">
        <w:rPr>
          <w:lang w:val="sv-SE"/>
        </w:rPr>
        <w:t xml:space="preserve"> H, Sundararajan V, </w:t>
      </w:r>
      <w:proofErr w:type="spellStart"/>
      <w:r w:rsidRPr="00E72F74">
        <w:rPr>
          <w:lang w:val="sv-SE"/>
        </w:rPr>
        <w:t>Halfon</w:t>
      </w:r>
      <w:proofErr w:type="spellEnd"/>
      <w:r w:rsidRPr="00E72F74">
        <w:rPr>
          <w:lang w:val="sv-SE"/>
        </w:rPr>
        <w:t xml:space="preserve"> P </w:t>
      </w:r>
      <w:r w:rsidRPr="00E72F74">
        <w:rPr>
          <w:i/>
          <w:lang w:val="sv-SE"/>
        </w:rPr>
        <w:t>et al.</w:t>
      </w:r>
      <w:r w:rsidRPr="00E72F74">
        <w:rPr>
          <w:lang w:val="sv-SE"/>
        </w:rPr>
        <w:t xml:space="preserve"> </w:t>
      </w:r>
      <w:r>
        <w:t xml:space="preserve">Coding algorithms for defining comorbidities in ICD-9-CM and ICD-10 administrative data. </w:t>
      </w:r>
      <w:r>
        <w:rPr>
          <w:i/>
        </w:rPr>
        <w:t>Medical care</w:t>
      </w:r>
      <w:r>
        <w:t xml:space="preserve"> 2005; </w:t>
      </w:r>
      <w:r>
        <w:rPr>
          <w:b/>
        </w:rPr>
        <w:t>43</w:t>
      </w:r>
      <w:r>
        <w:t>: 1130–9.</w:t>
      </w:r>
    </w:p>
    <w:p w14:paraId="4CFD09E7" w14:textId="77777777" w:rsidR="008E63A1" w:rsidRDefault="006D4D2D">
      <w:pPr>
        <w:pStyle w:val="Litteraturfrteckning"/>
      </w:pPr>
      <w:bookmarkStart w:id="157" w:name="ref-Guo2015"/>
      <w:bookmarkEnd w:id="156"/>
      <w:r>
        <w:t xml:space="preserve">29 Guo P, Zeng F, Hu X </w:t>
      </w:r>
      <w:r>
        <w:rPr>
          <w:i/>
        </w:rPr>
        <w:t>et al.</w:t>
      </w:r>
      <w:r>
        <w:t xml:space="preserve"> Improved variable selection algorithm using a LASSO-Type penalty, with an application to assessing hepatitis b infection relevant factors in community residents. </w:t>
      </w:r>
      <w:r>
        <w:rPr>
          <w:i/>
        </w:rPr>
        <w:t>PLOS ONE</w:t>
      </w:r>
      <w:r>
        <w:t xml:space="preserve"> 2015; </w:t>
      </w:r>
      <w:r>
        <w:rPr>
          <w:b/>
        </w:rPr>
        <w:t>10</w:t>
      </w:r>
      <w:r>
        <w:t>: e0134151.</w:t>
      </w:r>
    </w:p>
    <w:p w14:paraId="2271C2E7" w14:textId="77777777" w:rsidR="008E63A1" w:rsidRDefault="006D4D2D">
      <w:pPr>
        <w:pStyle w:val="Litteraturfrteckning"/>
      </w:pPr>
      <w:bookmarkStart w:id="158" w:name="ref-Baranowski2020"/>
      <w:bookmarkEnd w:id="157"/>
      <w:r>
        <w:t xml:space="preserve">30 Baranowski R, Chen Y, Fryzlewicz P. Ranking-based variable selection for high-dimensional data. </w:t>
      </w:r>
      <w:r>
        <w:rPr>
          <w:i/>
        </w:rPr>
        <w:t>Statistica Sinica</w:t>
      </w:r>
      <w:r>
        <w:t xml:space="preserve"> 2020. DOI:</w:t>
      </w:r>
      <w:hyperlink r:id="rId16">
        <w:r>
          <w:rPr>
            <w:rStyle w:val="Hyperlnk"/>
          </w:rPr>
          <w:t>10.5705/ss.202017.0139</w:t>
        </w:r>
      </w:hyperlink>
      <w:r>
        <w:t>.</w:t>
      </w:r>
    </w:p>
    <w:p w14:paraId="014EE58C" w14:textId="77777777" w:rsidR="008E63A1" w:rsidRDefault="006D4D2D">
      <w:pPr>
        <w:pStyle w:val="Litteraturfrteckning"/>
      </w:pPr>
      <w:bookmarkStart w:id="159" w:name="ref-Austin2004"/>
      <w:bookmarkEnd w:id="158"/>
      <w:r>
        <w:t xml:space="preserve">31 Austin PC, Tu JV. Bootstrap methods for developing predictive models. </w:t>
      </w:r>
      <w:r>
        <w:rPr>
          <w:i/>
        </w:rPr>
        <w:t>The American Statistician</w:t>
      </w:r>
      <w:r>
        <w:t xml:space="preserve"> 2004; </w:t>
      </w:r>
      <w:r>
        <w:rPr>
          <w:b/>
        </w:rPr>
        <w:t>58</w:t>
      </w:r>
      <w:r>
        <w:t>: 131–7.</w:t>
      </w:r>
    </w:p>
    <w:p w14:paraId="4AC8E63A" w14:textId="77777777" w:rsidR="008E63A1" w:rsidRDefault="006D4D2D">
      <w:pPr>
        <w:pStyle w:val="Litteraturfrteckning"/>
      </w:pPr>
      <w:bookmarkStart w:id="160" w:name="ref-Nattino2016"/>
      <w:bookmarkEnd w:id="159"/>
      <w:r>
        <w:t xml:space="preserve">32 Nattino G, Finazzi S, Bertolini G. A new test and graphical tool to assess the goodness of fit of logistic regression models. </w:t>
      </w:r>
      <w:r>
        <w:rPr>
          <w:i/>
        </w:rPr>
        <w:t>Statistics in Medicine</w:t>
      </w:r>
      <w:r>
        <w:t xml:space="preserve"> 2016; </w:t>
      </w:r>
      <w:r>
        <w:rPr>
          <w:b/>
        </w:rPr>
        <w:t>35</w:t>
      </w:r>
      <w:r>
        <w:t>: 709–20.</w:t>
      </w:r>
    </w:p>
    <w:p w14:paraId="18352C05" w14:textId="77777777" w:rsidR="008E63A1" w:rsidRDefault="006D4D2D">
      <w:pPr>
        <w:pStyle w:val="Litteraturfrteckning"/>
      </w:pPr>
      <w:bookmarkStart w:id="161" w:name="ref-Pedersen2010a"/>
      <w:bookmarkEnd w:id="160"/>
      <w:r>
        <w:t xml:space="preserve">33 Pedersen AB, Svendsson JE, Johnsen SP, Riis A, Overgaard S. Risk factors for revision due to infection after primary total hip arthroplasty: A population-based study of 80,756 primary procedures in the Danish Hip Arthroplasty Registry. </w:t>
      </w:r>
      <w:r>
        <w:rPr>
          <w:i/>
        </w:rPr>
        <w:t>Acta Orthopaedica</w:t>
      </w:r>
      <w:r>
        <w:t xml:space="preserve"> 2010; </w:t>
      </w:r>
      <w:r>
        <w:rPr>
          <w:b/>
        </w:rPr>
        <w:t>81</w:t>
      </w:r>
      <w:r>
        <w:t>: 542–7.</w:t>
      </w:r>
    </w:p>
    <w:p w14:paraId="4AE67ECD" w14:textId="77777777" w:rsidR="008E63A1" w:rsidRDefault="006D4D2D">
      <w:pPr>
        <w:pStyle w:val="Litteraturfrteckning"/>
      </w:pPr>
      <w:bookmarkStart w:id="162" w:name="ref-Dale2012"/>
      <w:bookmarkEnd w:id="161"/>
      <w:r>
        <w:t xml:space="preserve">34 Dale H, Fenstad AM, Hallan G </w:t>
      </w:r>
      <w:r>
        <w:rPr>
          <w:i/>
        </w:rPr>
        <w:t>et al.</w:t>
      </w:r>
      <w:r>
        <w:t xml:space="preserve"> Increasing risk of prosthetic joint infection after total hip arthroplasty: 2,778 revisions due to infection after 432,168 primary THAs in the Nordic Arthroplasty Register Association (NARA). </w:t>
      </w:r>
      <w:r>
        <w:rPr>
          <w:i/>
        </w:rPr>
        <w:t>Acta Orthopaedica</w:t>
      </w:r>
      <w:r>
        <w:t xml:space="preserve"> 2012; </w:t>
      </w:r>
      <w:r>
        <w:rPr>
          <w:b/>
        </w:rPr>
        <w:t>83</w:t>
      </w:r>
      <w:r>
        <w:t>: 449–58.</w:t>
      </w:r>
    </w:p>
    <w:p w14:paraId="079B6727" w14:textId="77777777" w:rsidR="008E63A1" w:rsidRDefault="006D4D2D">
      <w:pPr>
        <w:pStyle w:val="Litteraturfrteckning"/>
      </w:pPr>
      <w:bookmarkStart w:id="163" w:name="ref-Sayed-Noor2019"/>
      <w:bookmarkEnd w:id="162"/>
      <w:r>
        <w:t xml:space="preserve">35 Sayed-Noor AS, Mukka S, Mohaddes M, Kärrholm J, Rolfson O. Body mass index is associated with risk of reoperation and revision after primary total hip arthroplasty: A study of the Swedish Hip Arthroplasty Register including 83,146 patients. </w:t>
      </w:r>
      <w:r>
        <w:rPr>
          <w:i/>
        </w:rPr>
        <w:t>Acta Orthopaedica</w:t>
      </w:r>
      <w:r>
        <w:t xml:space="preserve"> 2019; </w:t>
      </w:r>
      <w:r>
        <w:rPr>
          <w:b/>
        </w:rPr>
        <w:t>90</w:t>
      </w:r>
      <w:r>
        <w:t>: 220–5.</w:t>
      </w:r>
    </w:p>
    <w:p w14:paraId="6FD0ED20" w14:textId="77777777" w:rsidR="008E63A1" w:rsidRDefault="006D4D2D">
      <w:pPr>
        <w:pStyle w:val="Litteraturfrteckning"/>
      </w:pPr>
      <w:bookmarkStart w:id="164" w:name="ref-Everhart2013"/>
      <w:bookmarkEnd w:id="163"/>
      <w:r>
        <w:t xml:space="preserve">36 Everhart JS, Altneu E, Calhoun JH. Medical Comorbidities Are Independent Preoperative Risk Factors for Surgical Infection After Total Joint Arthroplasty. </w:t>
      </w:r>
      <w:r>
        <w:rPr>
          <w:i/>
        </w:rPr>
        <w:t>Clin Orthop Relat Res</w:t>
      </w:r>
      <w:r>
        <w:t xml:space="preserve"> 2013; </w:t>
      </w:r>
      <w:r>
        <w:rPr>
          <w:b/>
        </w:rPr>
        <w:t>471</w:t>
      </w:r>
      <w:r>
        <w:t>: 3112–9.</w:t>
      </w:r>
    </w:p>
    <w:p w14:paraId="3D25DA0A" w14:textId="77777777" w:rsidR="008E63A1" w:rsidRDefault="006D4D2D">
      <w:pPr>
        <w:pStyle w:val="Litteraturfrteckning"/>
      </w:pPr>
      <w:bookmarkStart w:id="165" w:name="ref-Tan2018"/>
      <w:bookmarkEnd w:id="164"/>
      <w:r>
        <w:t xml:space="preserve">37 Tan TL, Maltenfort MG, Chen AF </w:t>
      </w:r>
      <w:r>
        <w:rPr>
          <w:i/>
        </w:rPr>
        <w:t>et al.</w:t>
      </w:r>
      <w:r>
        <w:t xml:space="preserve"> Development and evaluation of a preoperative risk calculator for periprosthetic joint infection following total joint arthroplasty. </w:t>
      </w:r>
      <w:r>
        <w:rPr>
          <w:i/>
        </w:rPr>
        <w:t>The Journal of Bone and Joint Surgery</w:t>
      </w:r>
      <w:r>
        <w:t xml:space="preserve"> 2018. DOI:</w:t>
      </w:r>
      <w:hyperlink r:id="rId17">
        <w:r>
          <w:rPr>
            <w:rStyle w:val="Hyperlnk"/>
          </w:rPr>
          <w:t>10.2106/JBJS.16.01435</w:t>
        </w:r>
      </w:hyperlink>
      <w:r>
        <w:t>.</w:t>
      </w:r>
    </w:p>
    <w:p w14:paraId="702A7D62" w14:textId="77777777" w:rsidR="008E63A1" w:rsidRDefault="006D4D2D">
      <w:pPr>
        <w:pStyle w:val="Litteraturfrteckning"/>
      </w:pPr>
      <w:bookmarkStart w:id="166" w:name="ref-Deleuran2015"/>
      <w:bookmarkEnd w:id="165"/>
      <w:r>
        <w:t xml:space="preserve">38 Deleuran T, Vilstrup H, Overgaard S, Jepsen P. Cirrhosis patients have increased risk of complications after hip or knee arthroplasty: A Danish population-based cohort study. </w:t>
      </w:r>
      <w:r>
        <w:rPr>
          <w:i/>
        </w:rPr>
        <w:t>Acta Orthopaedica</w:t>
      </w:r>
      <w:r>
        <w:t xml:space="preserve"> 2015; </w:t>
      </w:r>
      <w:r>
        <w:rPr>
          <w:b/>
        </w:rPr>
        <w:t>86</w:t>
      </w:r>
      <w:r>
        <w:t>: 108–13.</w:t>
      </w:r>
    </w:p>
    <w:p w14:paraId="29190AF2" w14:textId="77777777" w:rsidR="008E63A1" w:rsidRDefault="006D4D2D">
      <w:pPr>
        <w:pStyle w:val="Litteraturfrteckning"/>
      </w:pPr>
      <w:bookmarkStart w:id="167" w:name="ref-Pulido2008"/>
      <w:bookmarkEnd w:id="166"/>
      <w:r>
        <w:lastRenderedPageBreak/>
        <w:t xml:space="preserve">39 Pulido L, Ghanem E, Joshi A, Purtill JJ, Parvizi J. Periprosthetic Joint Infection: The Incidence, Timing, and Predisposing Factors. </w:t>
      </w:r>
      <w:r>
        <w:rPr>
          <w:i/>
        </w:rPr>
        <w:t>Clin Orthop Relat Res</w:t>
      </w:r>
      <w:r>
        <w:t xml:space="preserve"> 2008; </w:t>
      </w:r>
      <w:r>
        <w:rPr>
          <w:b/>
        </w:rPr>
        <w:t>466</w:t>
      </w:r>
      <w:r>
        <w:t>: 1710–5.</w:t>
      </w:r>
    </w:p>
    <w:p w14:paraId="40C5A095" w14:textId="77777777" w:rsidR="008E63A1" w:rsidRDefault="006D4D2D">
      <w:pPr>
        <w:pStyle w:val="Litteraturfrteckning"/>
      </w:pPr>
      <w:bookmarkStart w:id="168" w:name="ref-Namba2012"/>
      <w:bookmarkEnd w:id="167"/>
      <w:r>
        <w:t xml:space="preserve">40 Namba RS, Inacio MCS, Paxton EW. Risk factors associated with surgical site infection in 30 491 primary total hip replacements. </w:t>
      </w:r>
      <w:r>
        <w:rPr>
          <w:i/>
        </w:rPr>
        <w:t>The Journal of Bone and Joint Surgery British volume</w:t>
      </w:r>
      <w:r>
        <w:t xml:space="preserve"> 2012; </w:t>
      </w:r>
      <w:r>
        <w:rPr>
          <w:b/>
        </w:rPr>
        <w:t>94-B</w:t>
      </w:r>
      <w:r>
        <w:t>: 1330–8.</w:t>
      </w:r>
    </w:p>
    <w:p w14:paraId="78AE5695" w14:textId="77777777" w:rsidR="008E63A1" w:rsidRDefault="006D4D2D">
      <w:pPr>
        <w:pStyle w:val="Litteraturfrteckning"/>
      </w:pPr>
      <w:bookmarkStart w:id="169" w:name="ref-Higuera2011"/>
      <w:bookmarkEnd w:id="168"/>
      <w:r>
        <w:t xml:space="preserve">41 Higuera CA, Elsharkawy K, Klika AK, Brocone M, Barsoum WK. 2010 Mid-America Orthopaedic Association Physician in Training Award: Predictors of Early Adverse Outcomes after Knee and Hip Arthroplasty in Geriatric Patients. </w:t>
      </w:r>
      <w:r>
        <w:rPr>
          <w:i/>
        </w:rPr>
        <w:t>Clin Orthop Relat Res</w:t>
      </w:r>
      <w:r>
        <w:t xml:space="preserve"> 2011; </w:t>
      </w:r>
      <w:r>
        <w:rPr>
          <w:b/>
        </w:rPr>
        <w:t>469</w:t>
      </w:r>
      <w:r>
        <w:t>: 1391–400.</w:t>
      </w:r>
    </w:p>
    <w:p w14:paraId="533C85E4" w14:textId="77777777" w:rsidR="008E63A1" w:rsidRDefault="006D4D2D">
      <w:pPr>
        <w:pStyle w:val="Litteraturfrteckning"/>
      </w:pPr>
      <w:bookmarkStart w:id="170" w:name="ref-Poultsides2013"/>
      <w:bookmarkEnd w:id="169"/>
      <w:r>
        <w:t xml:space="preserve">42 Poultsides LA, Ma Y, Della Valle AG, Chiu Y-L, Sculco TP, Memtsoudis SG. In-Hospital Surgical Site Infections after Primary Hip and Knee Arthroplasty Incidence and Risk Factors. </w:t>
      </w:r>
      <w:r>
        <w:rPr>
          <w:i/>
        </w:rPr>
        <w:t>The Journal of Arthroplasty</w:t>
      </w:r>
      <w:r>
        <w:t xml:space="preserve"> 2013; </w:t>
      </w:r>
      <w:r>
        <w:rPr>
          <w:b/>
        </w:rPr>
        <w:t>28</w:t>
      </w:r>
      <w:r>
        <w:t>: 385–9.</w:t>
      </w:r>
    </w:p>
    <w:p w14:paraId="53E96E18" w14:textId="77777777" w:rsidR="008E63A1" w:rsidRDefault="006D4D2D">
      <w:pPr>
        <w:pStyle w:val="Litteraturfrteckning"/>
      </w:pPr>
      <w:bookmarkStart w:id="171" w:name="ref-Bulow2017"/>
      <w:bookmarkEnd w:id="170"/>
      <w:r>
        <w:t xml:space="preserve">43 Bülow E, Rolfson O, Cnudde P, Rogmark C, Garellick G, Nemes S. Comorbidity does not predict long-term mortality after total hip arthroplasty. </w:t>
      </w:r>
      <w:r>
        <w:rPr>
          <w:i/>
        </w:rPr>
        <w:t>Acta Orthopaedica</w:t>
      </w:r>
      <w:r>
        <w:t xml:space="preserve"> 2017; </w:t>
      </w:r>
      <w:r>
        <w:rPr>
          <w:b/>
        </w:rPr>
        <w:t>88</w:t>
      </w:r>
      <w:r>
        <w:t>: 1–6.</w:t>
      </w:r>
    </w:p>
    <w:p w14:paraId="3D3168A2" w14:textId="77777777" w:rsidR="008E63A1" w:rsidRDefault="006D4D2D">
      <w:pPr>
        <w:pStyle w:val="Litteraturfrteckning"/>
      </w:pPr>
      <w:bookmarkStart w:id="172" w:name="ref-Bulow2019"/>
      <w:bookmarkEnd w:id="171"/>
      <w:r>
        <w:t xml:space="preserve">44 Bülow E, Cnudde P, Rogmark C, Rolfson O, Nemes S. Low predictive power of comorbidity indices identified for mortality after acute arthroplasty surgery undertaken for femoral neck fracture. </w:t>
      </w:r>
      <w:r>
        <w:rPr>
          <w:i/>
        </w:rPr>
        <w:t>The Bone &amp; Joint Journal</w:t>
      </w:r>
      <w:r>
        <w:t xml:space="preserve"> 2019; </w:t>
      </w:r>
      <w:r>
        <w:rPr>
          <w:b/>
        </w:rPr>
        <w:t>101-B</w:t>
      </w:r>
      <w:r>
        <w:t>: 104–12.</w:t>
      </w:r>
    </w:p>
    <w:p w14:paraId="2B87E77E" w14:textId="77777777" w:rsidR="008E63A1" w:rsidRDefault="006D4D2D">
      <w:pPr>
        <w:pStyle w:val="Litteraturfrteckning"/>
      </w:pPr>
      <w:bookmarkStart w:id="173" w:name="ref-Inacio2015"/>
      <w:bookmarkEnd w:id="172"/>
      <w:r>
        <w:t xml:space="preserve">45 Inacio MCS, Pratt NL, Roughead EE, Graves SE. Using medications for prediction of revision after total joint arthroplasty. </w:t>
      </w:r>
      <w:r>
        <w:rPr>
          <w:i/>
        </w:rPr>
        <w:t>The Journal of arthroplasty</w:t>
      </w:r>
      <w:r>
        <w:t xml:space="preserve"> 2015; </w:t>
      </w:r>
      <w:r>
        <w:rPr>
          <w:b/>
        </w:rPr>
        <w:t>30</w:t>
      </w:r>
      <w:r>
        <w:t>: 2061–70.</w:t>
      </w:r>
    </w:p>
    <w:p w14:paraId="17C8A20B" w14:textId="77777777" w:rsidR="008E63A1" w:rsidRDefault="006D4D2D">
      <w:pPr>
        <w:pStyle w:val="Litteraturfrteckning"/>
      </w:pPr>
      <w:bookmarkStart w:id="174" w:name="ref-Mraovic2011"/>
      <w:bookmarkEnd w:id="173"/>
      <w:r>
        <w:t xml:space="preserve">46 Mraovic B, Suh D, Jacovides C, Parvizi J. Perioperative Hyperglycemia and Postoperative Infection after Lower Limb Arthroplasty. </w:t>
      </w:r>
      <w:r>
        <w:rPr>
          <w:i/>
        </w:rPr>
        <w:t>J Diabetes Sci Technol</w:t>
      </w:r>
      <w:r>
        <w:t xml:space="preserve"> 2011; </w:t>
      </w:r>
      <w:r>
        <w:rPr>
          <w:b/>
        </w:rPr>
        <w:t>5</w:t>
      </w:r>
      <w:r>
        <w:t>: 412–8.</w:t>
      </w:r>
    </w:p>
    <w:p w14:paraId="06FD4E9A" w14:textId="77777777" w:rsidR="008E63A1" w:rsidRDefault="006D4D2D">
      <w:pPr>
        <w:pStyle w:val="Litteraturfrteckning"/>
      </w:pPr>
      <w:bookmarkStart w:id="175" w:name="ref-Iorio2012"/>
      <w:bookmarkEnd w:id="174"/>
      <w:r>
        <w:t xml:space="preserve">47 Iorio R, Williams KM, Marcantonio AJ, Specht LM, Tilzey JF, Healy WL. Diabetes Mellitus, Hemoglobin A1C, and the Incidence of Total Joint Arthroplasty Infection. </w:t>
      </w:r>
      <w:r>
        <w:rPr>
          <w:i/>
        </w:rPr>
        <w:t>The Journal of Arthroplasty</w:t>
      </w:r>
      <w:r>
        <w:t xml:space="preserve"> 2012; </w:t>
      </w:r>
      <w:r>
        <w:rPr>
          <w:b/>
        </w:rPr>
        <w:t>27</w:t>
      </w:r>
      <w:r>
        <w:t>: 726–729.e1.</w:t>
      </w:r>
    </w:p>
    <w:p w14:paraId="3EBD0BD0" w14:textId="77777777" w:rsidR="008E63A1" w:rsidRDefault="006D4D2D">
      <w:pPr>
        <w:pStyle w:val="Litteraturfrteckning"/>
      </w:pPr>
      <w:bookmarkStart w:id="176" w:name="ref-Gilson2010"/>
      <w:bookmarkEnd w:id="175"/>
      <w:r>
        <w:t xml:space="preserve">48 Gilson M, Gossec L, Mariette X </w:t>
      </w:r>
      <w:r>
        <w:rPr>
          <w:i/>
        </w:rPr>
        <w:t>et al.</w:t>
      </w:r>
      <w:r>
        <w:t xml:space="preserve"> Risk factors for total joint arthroplasty infection in patients receiving tumor necrosis factor </w:t>
      </w:r>
      <m:oMath>
        <m:r>
          <w:rPr>
            <w:rFonts w:ascii="Cambria Math" w:hAnsi="Cambria Math"/>
          </w:rPr>
          <m:t>α</m:t>
        </m:r>
      </m:oMath>
      <w:r>
        <w:t xml:space="preserve">-blockers: A case-control study. </w:t>
      </w:r>
      <w:r>
        <w:rPr>
          <w:i/>
        </w:rPr>
        <w:t>Arthritis Res Ther</w:t>
      </w:r>
      <w:r>
        <w:t xml:space="preserve"> 2010; </w:t>
      </w:r>
      <w:r>
        <w:rPr>
          <w:b/>
        </w:rPr>
        <w:t>12</w:t>
      </w:r>
      <w:r>
        <w:t>: R145.</w:t>
      </w:r>
    </w:p>
    <w:p w14:paraId="757B084B" w14:textId="77777777" w:rsidR="008E63A1" w:rsidRDefault="006D4D2D">
      <w:pPr>
        <w:pStyle w:val="Litteraturfrteckning"/>
      </w:pPr>
      <w:bookmarkStart w:id="177" w:name="ref-Momohara2011"/>
      <w:bookmarkEnd w:id="176"/>
      <w:r>
        <w:t xml:space="preserve">49 Momohara S, Kawakami K, Iwamoto T </w:t>
      </w:r>
      <w:r>
        <w:rPr>
          <w:i/>
        </w:rPr>
        <w:t>et al.</w:t>
      </w:r>
      <w:r>
        <w:t xml:space="preserve"> Prosthetic joint infection after total hip or knee arthroplasty in rheumatoid arthritis patients treated with nonbiologic and biologic disease-modifying antirheumatic drugs. </w:t>
      </w:r>
      <w:r>
        <w:rPr>
          <w:i/>
        </w:rPr>
        <w:t>Modern Rheumatology</w:t>
      </w:r>
      <w:r>
        <w:t xml:space="preserve"> 2011; </w:t>
      </w:r>
      <w:r>
        <w:rPr>
          <w:b/>
        </w:rPr>
        <w:t>21</w:t>
      </w:r>
      <w:r>
        <w:t>: 469–75.</w:t>
      </w:r>
    </w:p>
    <w:p w14:paraId="0BFA2E5E" w14:textId="77777777" w:rsidR="008E63A1" w:rsidRDefault="006D4D2D">
      <w:pPr>
        <w:pStyle w:val="Litteraturfrteckning"/>
      </w:pPr>
      <w:bookmarkStart w:id="178" w:name="ref-Cancienne2015"/>
      <w:bookmarkEnd w:id="177"/>
      <w:r>
        <w:t xml:space="preserve">50 Cancienne JM, Werner BC, Luetkemeyer LM, Browne JA. Does Timing of Previous Intra-Articular Steroid Injection Affect the Post-Operative Rate of Infection in Total Knee Arthroplasty? </w:t>
      </w:r>
      <w:r>
        <w:rPr>
          <w:i/>
        </w:rPr>
        <w:t>The Journal of Arthroplasty</w:t>
      </w:r>
      <w:r>
        <w:t xml:space="preserve"> 2015; </w:t>
      </w:r>
      <w:r>
        <w:rPr>
          <w:b/>
        </w:rPr>
        <w:t>30</w:t>
      </w:r>
      <w:r>
        <w:t>: 1879–82.</w:t>
      </w:r>
    </w:p>
    <w:p w14:paraId="17D18F36" w14:textId="77777777" w:rsidR="008E63A1" w:rsidRDefault="006D4D2D">
      <w:pPr>
        <w:pStyle w:val="Litteraturfrteckning"/>
      </w:pPr>
      <w:bookmarkStart w:id="179" w:name="ref-Willis-Owen2010"/>
      <w:bookmarkEnd w:id="178"/>
      <w:r>
        <w:t xml:space="preserve">51 Willis-Owen CA, Konyves A, Martin DK. Factors affecting the incidence of infection in hip and knee replacement: AN ANALYSIS OF 5277 CASES. </w:t>
      </w:r>
      <w:r>
        <w:rPr>
          <w:i/>
        </w:rPr>
        <w:t>The Journal of Bone and Joint Surgery British volume</w:t>
      </w:r>
      <w:r>
        <w:t xml:space="preserve"> 2010; </w:t>
      </w:r>
      <w:r>
        <w:rPr>
          <w:b/>
        </w:rPr>
        <w:t>92-B</w:t>
      </w:r>
      <w:r>
        <w:t>: 1128–33.</w:t>
      </w:r>
      <w:bookmarkEnd w:id="129"/>
      <w:bookmarkEnd w:id="179"/>
    </w:p>
    <w:sectPr w:rsidR="008E63A1" w:rsidSect="002C7ABE">
      <w:headerReference w:type="default" r:id="rId18"/>
      <w:pgSz w:w="12240" w:h="15840"/>
      <w:pgMar w:top="1417" w:right="1417" w:bottom="1417" w:left="141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 w:author="Nils Hailer" w:date="2020-06-05T12:39:00Z" w:initials="NH">
    <w:p w14:paraId="1F70762E" w14:textId="77777777" w:rsidR="00AC0580" w:rsidRDefault="00AC0580">
      <w:pPr>
        <w:pStyle w:val="Kommentarer"/>
      </w:pPr>
      <w:r>
        <w:rPr>
          <w:rStyle w:val="Kommentarsreferens"/>
        </w:rPr>
        <w:annotationRef/>
      </w:r>
      <w:r>
        <w:t>Reduced model: both have .66, but the graphical point estimates are next to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076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0762E" w16cid:durableId="2284B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21879" w14:textId="77777777" w:rsidR="00F259CD" w:rsidRDefault="00F259CD">
      <w:pPr>
        <w:spacing w:after="0"/>
      </w:pPr>
      <w:r>
        <w:separator/>
      </w:r>
    </w:p>
  </w:endnote>
  <w:endnote w:type="continuationSeparator" w:id="0">
    <w:p w14:paraId="4F0B0F82" w14:textId="77777777" w:rsidR="00F259CD" w:rsidRDefault="00F25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A1D61" w14:textId="77777777" w:rsidR="00F259CD" w:rsidRDefault="00F259CD">
      <w:r>
        <w:separator/>
      </w:r>
    </w:p>
  </w:footnote>
  <w:footnote w:type="continuationSeparator" w:id="0">
    <w:p w14:paraId="3500A3D0" w14:textId="77777777" w:rsidR="00F259CD" w:rsidRDefault="00F25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59645216" w14:textId="77777777" w:rsidR="002C7ABE" w:rsidRDefault="002C7ABE">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14:paraId="78ADEB08" w14:textId="77777777" w:rsidR="002C7ABE" w:rsidRDefault="002C7AB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ls Hailer">
    <w15:presenceInfo w15:providerId="None" w15:userId="Nils Hai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7ABE"/>
    <w:rsid w:val="004E29B3"/>
    <w:rsid w:val="00506566"/>
    <w:rsid w:val="00590D07"/>
    <w:rsid w:val="0067726A"/>
    <w:rsid w:val="006D4D2D"/>
    <w:rsid w:val="00784D58"/>
    <w:rsid w:val="008D6863"/>
    <w:rsid w:val="008E63A1"/>
    <w:rsid w:val="00957F63"/>
    <w:rsid w:val="00AC0580"/>
    <w:rsid w:val="00B86B75"/>
    <w:rsid w:val="00BC48D5"/>
    <w:rsid w:val="00C36279"/>
    <w:rsid w:val="00C67D39"/>
    <w:rsid w:val="00DA3850"/>
    <w:rsid w:val="00E315A3"/>
    <w:rsid w:val="00E72F74"/>
    <w:rsid w:val="00F25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CAC2"/>
  <w15:docId w15:val="{E39D6ED5-8C7D-4CC6-8B65-A7A367EF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character" w:styleId="Kommentarsreferens">
    <w:name w:val="annotation reference"/>
    <w:basedOn w:val="Standardstycketeckensnitt"/>
    <w:semiHidden/>
    <w:unhideWhenUsed/>
    <w:rsid w:val="00AC0580"/>
    <w:rPr>
      <w:sz w:val="16"/>
      <w:szCs w:val="16"/>
    </w:rPr>
  </w:style>
  <w:style w:type="paragraph" w:styleId="Kommentarer">
    <w:name w:val="annotation text"/>
    <w:basedOn w:val="Normal"/>
    <w:link w:val="KommentarerChar"/>
    <w:semiHidden/>
    <w:unhideWhenUsed/>
    <w:rsid w:val="00AC0580"/>
    <w:rPr>
      <w:sz w:val="20"/>
      <w:szCs w:val="20"/>
    </w:rPr>
  </w:style>
  <w:style w:type="character" w:customStyle="1" w:styleId="KommentarerChar">
    <w:name w:val="Kommentarer Char"/>
    <w:basedOn w:val="Standardstycketeckensnitt"/>
    <w:link w:val="Kommentarer"/>
    <w:semiHidden/>
    <w:rsid w:val="00AC0580"/>
    <w:rPr>
      <w:sz w:val="20"/>
      <w:szCs w:val="20"/>
    </w:rPr>
  </w:style>
  <w:style w:type="paragraph" w:styleId="Kommentarsmne">
    <w:name w:val="annotation subject"/>
    <w:basedOn w:val="Kommentarer"/>
    <w:next w:val="Kommentarer"/>
    <w:link w:val="KommentarsmneChar"/>
    <w:semiHidden/>
    <w:unhideWhenUsed/>
    <w:rsid w:val="00AC0580"/>
    <w:rPr>
      <w:b/>
      <w:bCs/>
    </w:rPr>
  </w:style>
  <w:style w:type="character" w:customStyle="1" w:styleId="KommentarsmneChar">
    <w:name w:val="Kommentarsämne Char"/>
    <w:basedOn w:val="KommentarerChar"/>
    <w:link w:val="Kommentarsmne"/>
    <w:semiHidden/>
    <w:rsid w:val="00AC0580"/>
    <w:rPr>
      <w:b/>
      <w:bCs/>
      <w:sz w:val="20"/>
      <w:szCs w:val="20"/>
    </w:rPr>
  </w:style>
  <w:style w:type="paragraph" w:styleId="Ballongtext">
    <w:name w:val="Balloon Text"/>
    <w:basedOn w:val="Normal"/>
    <w:link w:val="BallongtextChar"/>
    <w:semiHidden/>
    <w:unhideWhenUsed/>
    <w:rsid w:val="00AC0580"/>
    <w:pPr>
      <w:spacing w:after="0"/>
    </w:pPr>
    <w:rPr>
      <w:rFonts w:ascii="Times New Roman" w:hAnsi="Times New Roman" w:cs="Times New Roman"/>
      <w:sz w:val="18"/>
      <w:szCs w:val="18"/>
    </w:rPr>
  </w:style>
  <w:style w:type="character" w:customStyle="1" w:styleId="BallongtextChar">
    <w:name w:val="Ballongtext Char"/>
    <w:basedOn w:val="Standardstycketeckensnitt"/>
    <w:link w:val="Ballongtext"/>
    <w:semiHidden/>
    <w:rsid w:val="00AC05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doi.org/10.2106/JBJS.16.01435" TargetMode="External"/><Relationship Id="rId2" Type="http://schemas.openxmlformats.org/officeDocument/2006/relationships/styles" Target="styles.xml"/><Relationship Id="rId16" Type="http://schemas.openxmlformats.org/officeDocument/2006/relationships/hyperlink" Target="https://doi.org/10.5705/ss.202017.0139"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doi.org/10.1136/bmjopen-2017-021122"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32</Pages>
  <Words>7663</Words>
  <Characters>40619</Characters>
  <Application>Microsoft Office Word</Application>
  <DocSecurity>0</DocSecurity>
  <Lines>338</Lines>
  <Paragraphs>96</Paragraphs>
  <ScaleCrop>false</ScaleCrop>
  <HeadingPairs>
    <vt:vector size="2" baseType="variant">
      <vt:variant>
        <vt:lpstr>Rubrik</vt:lpstr>
      </vt:variant>
      <vt:variant>
        <vt:i4>1</vt:i4>
      </vt:variant>
    </vt:vector>
  </HeadingPairs>
  <TitlesOfParts>
    <vt:vector size="1" baseType="lpstr">
      <vt:lpstr>Prediction of Periprosthetic Joint Infection after Total Hip Arthroplasty: a simplified and externally validated model based on observational registry data from Sweden and …</vt:lpstr>
    </vt:vector>
  </TitlesOfParts>
  <Company>Registercentrum</Company>
  <LinksUpToDate>false</LinksUpToDate>
  <CharactersWithSpaces>48186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cp:lastModifiedBy>Nils Hailer</cp:lastModifiedBy>
  <cp:revision>5</cp:revision>
  <dcterms:created xsi:type="dcterms:W3CDTF">2020-06-05T10:33:00Z</dcterms:created>
  <dcterms:modified xsi:type="dcterms:W3CDTF">2020-09-04T11:17:00Z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2020-06-04</vt:lpwstr>
  </property>
  <property fmtid="{D5CDD505-2E9C-101B-9397-08002B2CF9AE}" pid="5" name="output">
    <vt:lpwstr/>
  </property>
</Properties>
</file>